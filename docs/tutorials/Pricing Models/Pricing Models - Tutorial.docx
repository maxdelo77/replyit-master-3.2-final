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158" w:rsidRPr="00CE4327" w:rsidRDefault="008270C8" w:rsidP="00CE4327">
      <w:pPr>
        <w:pStyle w:val="Title"/>
        <w:jc w:val="both"/>
        <w:rPr>
          <w:rFonts w:ascii="Verdana" w:hAnsi="Verdana"/>
          <w:lang w:val="en-US"/>
        </w:rPr>
      </w:pPr>
      <w:r w:rsidRPr="00CE4327">
        <w:rPr>
          <w:rFonts w:ascii="Verdana" w:hAnsi="Verdana"/>
          <w:lang w:val="en-US"/>
        </w:rPr>
        <w:t>Price Models</w:t>
      </w:r>
    </w:p>
    <w:p w:rsidR="008270C8" w:rsidRPr="00CE4327" w:rsidRDefault="00951372" w:rsidP="00CE4327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This document will show you</w:t>
      </w:r>
      <w:r w:rsidR="008270C8" w:rsidRPr="00CE4327">
        <w:rPr>
          <w:rFonts w:ascii="Verdana" w:hAnsi="Verdana"/>
          <w:lang w:val="en-US"/>
        </w:rPr>
        <w:t xml:space="preserve"> how to create a new Pric</w:t>
      </w:r>
      <w:r>
        <w:rPr>
          <w:rFonts w:ascii="Verdana" w:hAnsi="Verdana"/>
          <w:lang w:val="en-US"/>
        </w:rPr>
        <w:t>ing</w:t>
      </w:r>
      <w:r w:rsidR="008270C8" w:rsidRPr="00CE4327">
        <w:rPr>
          <w:rFonts w:ascii="Verdana" w:hAnsi="Verdana"/>
          <w:lang w:val="en-US"/>
        </w:rPr>
        <w:t xml:space="preserve"> Model. The chosen example </w:t>
      </w:r>
      <w:r>
        <w:rPr>
          <w:rFonts w:ascii="Verdana" w:hAnsi="Verdana"/>
          <w:lang w:val="en-US"/>
        </w:rPr>
        <w:t xml:space="preserve">is </w:t>
      </w:r>
      <w:r w:rsidR="008270C8" w:rsidRPr="00CE4327">
        <w:rPr>
          <w:rFonts w:ascii="Verdana" w:hAnsi="Verdana"/>
          <w:lang w:val="en-US"/>
        </w:rPr>
        <w:t xml:space="preserve">a custom </w:t>
      </w:r>
      <w:r w:rsidRPr="00CE4327">
        <w:rPr>
          <w:rFonts w:ascii="Verdana" w:hAnsi="Verdana"/>
          <w:lang w:val="en-US"/>
        </w:rPr>
        <w:t>Pric</w:t>
      </w:r>
      <w:r>
        <w:rPr>
          <w:rFonts w:ascii="Verdana" w:hAnsi="Verdana"/>
          <w:lang w:val="en-US"/>
        </w:rPr>
        <w:t>ing</w:t>
      </w:r>
      <w:r w:rsidRPr="00CE4327">
        <w:rPr>
          <w:rFonts w:ascii="Verdana" w:hAnsi="Verdana"/>
          <w:lang w:val="en-US"/>
        </w:rPr>
        <w:t xml:space="preserve"> </w:t>
      </w:r>
      <w:r w:rsidR="008270C8" w:rsidRPr="00CE4327">
        <w:rPr>
          <w:rFonts w:ascii="Verdana" w:hAnsi="Verdana"/>
          <w:lang w:val="en-US"/>
        </w:rPr>
        <w:t xml:space="preserve">Model that lets you set a percentage value in which you would like the price for an item to be incremented depending on the country. </w:t>
      </w:r>
      <w:r>
        <w:rPr>
          <w:rFonts w:ascii="Verdana" w:hAnsi="Verdana"/>
          <w:lang w:val="en-US"/>
        </w:rPr>
        <w:t>I</w:t>
      </w:r>
      <w:r w:rsidR="008270C8" w:rsidRPr="00CE4327">
        <w:rPr>
          <w:rFonts w:ascii="Verdana" w:hAnsi="Verdana"/>
          <w:lang w:val="en-US"/>
        </w:rPr>
        <w:t>f you create an order for a customer in the US</w:t>
      </w:r>
      <w:r>
        <w:rPr>
          <w:rFonts w:ascii="Verdana" w:hAnsi="Verdana"/>
          <w:lang w:val="en-US"/>
        </w:rPr>
        <w:t>,</w:t>
      </w:r>
      <w:r w:rsidR="008270C8" w:rsidRPr="00CE4327">
        <w:rPr>
          <w:rFonts w:ascii="Verdana" w:hAnsi="Verdana"/>
          <w:lang w:val="en-US"/>
        </w:rPr>
        <w:t xml:space="preserve"> you </w:t>
      </w:r>
      <w:r w:rsidR="007B4F8C">
        <w:rPr>
          <w:rFonts w:ascii="Verdana" w:hAnsi="Verdana"/>
          <w:lang w:val="en-US"/>
        </w:rPr>
        <w:t xml:space="preserve">have the ability to </w:t>
      </w:r>
      <w:r>
        <w:rPr>
          <w:rFonts w:ascii="Verdana" w:hAnsi="Verdana"/>
          <w:lang w:val="en-US"/>
        </w:rPr>
        <w:t>set the</w:t>
      </w:r>
      <w:r w:rsidR="00CE4327">
        <w:rPr>
          <w:rFonts w:ascii="Verdana" w:hAnsi="Verdana"/>
          <w:lang w:val="en-US"/>
        </w:rPr>
        <w:t xml:space="preserve"> price to be incremented by 10%,</w:t>
      </w:r>
      <w:r w:rsidR="007B4F8C">
        <w:rPr>
          <w:rFonts w:ascii="Verdana" w:hAnsi="Verdana"/>
          <w:lang w:val="en-US"/>
        </w:rPr>
        <w:t xml:space="preserve"> </w:t>
      </w:r>
      <w:r w:rsidR="008270C8" w:rsidRPr="00CE4327">
        <w:rPr>
          <w:rFonts w:ascii="Verdana" w:hAnsi="Verdana"/>
          <w:lang w:val="en-US"/>
        </w:rPr>
        <w:t xml:space="preserve">Canada </w:t>
      </w:r>
      <w:proofErr w:type="gramStart"/>
      <w:r w:rsidR="008270C8" w:rsidRPr="00CE4327">
        <w:rPr>
          <w:rFonts w:ascii="Verdana" w:hAnsi="Verdana"/>
          <w:lang w:val="en-US"/>
        </w:rPr>
        <w:t>by  15</w:t>
      </w:r>
      <w:proofErr w:type="gramEnd"/>
      <w:r w:rsidR="008270C8" w:rsidRPr="00CE4327">
        <w:rPr>
          <w:rFonts w:ascii="Verdana" w:hAnsi="Verdana"/>
          <w:lang w:val="en-US"/>
        </w:rPr>
        <w:t>%</w:t>
      </w:r>
      <w:r w:rsidR="00D41FCC">
        <w:rPr>
          <w:rFonts w:ascii="Verdana" w:hAnsi="Verdana"/>
          <w:lang w:val="en-US"/>
        </w:rPr>
        <w:t>.</w:t>
      </w:r>
      <w:r w:rsidR="008270C8" w:rsidRPr="00CE4327">
        <w:rPr>
          <w:rFonts w:ascii="Verdana" w:hAnsi="Verdana"/>
          <w:lang w:val="en-US"/>
        </w:rPr>
        <w:t xml:space="preserve"> </w:t>
      </w:r>
      <w:r w:rsidR="00D41FCC">
        <w:rPr>
          <w:rFonts w:ascii="Verdana" w:hAnsi="Verdana"/>
          <w:lang w:val="en-US"/>
        </w:rPr>
        <w:t>You also have the option to create</w:t>
      </w:r>
      <w:r w:rsidR="007B4F8C" w:rsidRPr="00CE4327">
        <w:rPr>
          <w:rFonts w:ascii="Verdana" w:hAnsi="Verdana"/>
          <w:lang w:val="en-US"/>
        </w:rPr>
        <w:t xml:space="preserve"> </w:t>
      </w:r>
      <w:r w:rsidR="008270C8" w:rsidRPr="00CE4327">
        <w:rPr>
          <w:rFonts w:ascii="Verdana" w:hAnsi="Verdana"/>
          <w:lang w:val="en-US"/>
        </w:rPr>
        <w:t>default value</w:t>
      </w:r>
      <w:r w:rsidR="004D47B6">
        <w:rPr>
          <w:rFonts w:ascii="Verdana" w:hAnsi="Verdana"/>
          <w:lang w:val="en-US"/>
        </w:rPr>
        <w:t>s</w:t>
      </w:r>
      <w:r w:rsidR="008270C8" w:rsidRPr="00CE4327">
        <w:rPr>
          <w:rFonts w:ascii="Verdana" w:hAnsi="Verdana"/>
          <w:lang w:val="en-US"/>
        </w:rPr>
        <w:t xml:space="preserve">. </w:t>
      </w:r>
    </w:p>
    <w:p w:rsidR="008270C8" w:rsidRPr="00CE4327" w:rsidRDefault="008270C8" w:rsidP="00CE4327">
      <w:pPr>
        <w:jc w:val="both"/>
        <w:rPr>
          <w:rFonts w:ascii="Verdana" w:hAnsi="Verdana"/>
          <w:lang w:val="en-US"/>
        </w:rPr>
      </w:pPr>
      <w:r w:rsidRPr="00CE4327">
        <w:rPr>
          <w:rFonts w:ascii="Verdana" w:hAnsi="Verdana"/>
          <w:lang w:val="en-US"/>
        </w:rPr>
        <w:t xml:space="preserve">In order to </w:t>
      </w:r>
      <w:r w:rsidR="00D41FCC">
        <w:rPr>
          <w:rFonts w:ascii="Verdana" w:hAnsi="Verdana"/>
          <w:lang w:val="en-US"/>
        </w:rPr>
        <w:t>create this custom Pricing Model,</w:t>
      </w:r>
      <w:r w:rsidRPr="00CE4327">
        <w:rPr>
          <w:rFonts w:ascii="Verdana" w:hAnsi="Verdana"/>
          <w:lang w:val="en-US"/>
        </w:rPr>
        <w:t xml:space="preserve"> let’s </w:t>
      </w:r>
      <w:r w:rsidR="002B6F22">
        <w:rPr>
          <w:rFonts w:ascii="Verdana" w:hAnsi="Verdana"/>
          <w:lang w:val="en-US"/>
        </w:rPr>
        <w:t xml:space="preserve">review </w:t>
      </w:r>
      <w:r w:rsidRPr="00CE4327">
        <w:rPr>
          <w:rFonts w:ascii="Verdana" w:hAnsi="Verdana"/>
          <w:lang w:val="en-US"/>
        </w:rPr>
        <w:t>the 3 things that need to be done to create your own Pricing Strategy:</w:t>
      </w:r>
    </w:p>
    <w:p w:rsidR="008270C8" w:rsidRPr="00CE4327" w:rsidRDefault="008270C8" w:rsidP="00CE432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CE4327">
        <w:rPr>
          <w:rFonts w:ascii="Verdana" w:hAnsi="Verdana"/>
          <w:lang w:val="en-US"/>
        </w:rPr>
        <w:t>Create your Pricing Strategy class that will contain the logic.</w:t>
      </w:r>
    </w:p>
    <w:p w:rsidR="008270C8" w:rsidRDefault="008270C8" w:rsidP="00CE432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CE4327">
        <w:rPr>
          <w:rFonts w:ascii="Verdana" w:hAnsi="Verdana"/>
          <w:lang w:val="en-US"/>
        </w:rPr>
        <w:t xml:space="preserve">Add your new Price Model to the Pricing Strategies </w:t>
      </w:r>
      <w:proofErr w:type="spellStart"/>
      <w:r w:rsidRPr="00CE4327">
        <w:rPr>
          <w:rFonts w:ascii="Verdana" w:hAnsi="Verdana"/>
          <w:lang w:val="en-US"/>
        </w:rPr>
        <w:t>enum</w:t>
      </w:r>
      <w:proofErr w:type="spellEnd"/>
      <w:r w:rsidRPr="00CE4327">
        <w:rPr>
          <w:rFonts w:ascii="Verdana" w:hAnsi="Verdana"/>
          <w:lang w:val="en-US"/>
        </w:rPr>
        <w:t>.</w:t>
      </w:r>
    </w:p>
    <w:p w:rsidR="008270C8" w:rsidRPr="00A91DA0" w:rsidRDefault="00A91DA0" w:rsidP="00CE432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CE4327">
        <w:rPr>
          <w:rFonts w:ascii="Verdana" w:hAnsi="Verdana"/>
          <w:lang w:val="en-US"/>
        </w:rPr>
        <w:t>Create a template.</w:t>
      </w:r>
    </w:p>
    <w:p w:rsidR="00B55C8C" w:rsidRDefault="00B55C8C" w:rsidP="00CA0FE0">
      <w:pPr>
        <w:pStyle w:val="Heading1"/>
        <w:numPr>
          <w:ilvl w:val="0"/>
          <w:numId w:val="4"/>
        </w:numPr>
        <w:rPr>
          <w:lang w:val="en-US"/>
        </w:rPr>
      </w:pPr>
      <w:r w:rsidRPr="00CE4327">
        <w:rPr>
          <w:lang w:val="en-US"/>
        </w:rPr>
        <w:t>Create your Pricing Strategy class with the required logic</w:t>
      </w:r>
    </w:p>
    <w:p w:rsidR="00CA0FE0" w:rsidRPr="00CA0FE0" w:rsidRDefault="00CA0FE0" w:rsidP="00CA0FE0">
      <w:pPr>
        <w:rPr>
          <w:lang w:val="en-US"/>
        </w:rPr>
      </w:pPr>
    </w:p>
    <w:p w:rsidR="00B55C8C" w:rsidRPr="00CE4327" w:rsidRDefault="00FF3DC6" w:rsidP="00CE4327">
      <w:pPr>
        <w:jc w:val="both"/>
        <w:rPr>
          <w:rFonts w:ascii="Verdana" w:hAnsi="Verdana"/>
          <w:lang w:val="en-US"/>
        </w:rPr>
      </w:pPr>
      <w:r w:rsidRPr="00CE4327">
        <w:rPr>
          <w:rFonts w:ascii="Verdana" w:hAnsi="Verdana"/>
          <w:lang w:val="en-US"/>
        </w:rPr>
        <w:t xml:space="preserve">To do this you have to create a new class that extends from </w:t>
      </w:r>
      <w:proofErr w:type="spellStart"/>
      <w:r w:rsidRPr="00CE4327">
        <w:rPr>
          <w:rFonts w:ascii="Verdana" w:hAnsi="Verdana"/>
          <w:i/>
          <w:lang w:val="en-US"/>
        </w:rPr>
        <w:t>AbstractPricingStrategy</w:t>
      </w:r>
      <w:proofErr w:type="spellEnd"/>
      <w:r w:rsidRPr="00CE4327">
        <w:rPr>
          <w:rFonts w:ascii="Verdana" w:hAnsi="Verdana"/>
          <w:lang w:val="en-US"/>
        </w:rPr>
        <w:t xml:space="preserve">. The name of your class should be in the form of </w:t>
      </w:r>
      <w:r w:rsidRPr="00CE4327">
        <w:rPr>
          <w:rFonts w:ascii="Verdana" w:hAnsi="Verdana"/>
          <w:b/>
          <w:i/>
          <w:lang w:val="en-US"/>
        </w:rPr>
        <w:t>{Name of your strategy</w:t>
      </w:r>
      <w:proofErr w:type="gramStart"/>
      <w:r w:rsidRPr="00CE4327">
        <w:rPr>
          <w:rFonts w:ascii="Verdana" w:hAnsi="Verdana"/>
          <w:b/>
          <w:i/>
          <w:lang w:val="en-US"/>
        </w:rPr>
        <w:t>}</w:t>
      </w:r>
      <w:proofErr w:type="spellStart"/>
      <w:r w:rsidRPr="00CE4327">
        <w:rPr>
          <w:rFonts w:ascii="Verdana" w:hAnsi="Verdana"/>
          <w:i/>
          <w:lang w:val="en-US"/>
        </w:rPr>
        <w:t>PricingStrategy</w:t>
      </w:r>
      <w:proofErr w:type="spellEnd"/>
      <w:proofErr w:type="gramEnd"/>
      <w:r w:rsidR="002B6F22">
        <w:rPr>
          <w:rFonts w:ascii="Verdana" w:hAnsi="Verdana"/>
          <w:lang w:val="en-US"/>
        </w:rPr>
        <w:t>.</w:t>
      </w:r>
      <w:r w:rsidRPr="00CE4327">
        <w:rPr>
          <w:rFonts w:ascii="Verdana" w:hAnsi="Verdana"/>
          <w:lang w:val="en-US"/>
        </w:rPr>
        <w:t xml:space="preserve"> </w:t>
      </w:r>
      <w:r w:rsidR="002B6F22">
        <w:rPr>
          <w:rFonts w:ascii="Verdana" w:hAnsi="Verdana"/>
          <w:lang w:val="en-US"/>
        </w:rPr>
        <w:t>I</w:t>
      </w:r>
      <w:r w:rsidRPr="00CE4327">
        <w:rPr>
          <w:rFonts w:ascii="Verdana" w:hAnsi="Verdana"/>
          <w:lang w:val="en-US"/>
        </w:rPr>
        <w:t xml:space="preserve">n our case it will be </w:t>
      </w:r>
      <w:proofErr w:type="spellStart"/>
      <w:r w:rsidRPr="00CE4327">
        <w:rPr>
          <w:rFonts w:ascii="Verdana" w:hAnsi="Verdana"/>
          <w:i/>
          <w:lang w:val="en-US"/>
        </w:rPr>
        <w:t>CountryPricingStrategy</w:t>
      </w:r>
      <w:proofErr w:type="spellEnd"/>
      <w:r w:rsidR="0023436F" w:rsidRPr="00CE4327">
        <w:rPr>
          <w:rFonts w:ascii="Verdana" w:hAnsi="Verdana"/>
          <w:lang w:val="en-US"/>
        </w:rPr>
        <w:t>.</w:t>
      </w:r>
    </w:p>
    <w:p w:rsidR="0023436F" w:rsidRPr="00CE4327" w:rsidRDefault="0023436F" w:rsidP="00CE4327">
      <w:pPr>
        <w:jc w:val="both"/>
        <w:rPr>
          <w:rFonts w:ascii="Verdana" w:hAnsi="Verdana"/>
          <w:lang w:val="en-US"/>
        </w:rPr>
      </w:pPr>
      <w:r w:rsidRPr="00CE4327">
        <w:rPr>
          <w:rFonts w:ascii="Verdana" w:hAnsi="Verdana"/>
          <w:lang w:val="en-US"/>
        </w:rPr>
        <w:t>In this class you can do 3 things at the beginning</w:t>
      </w:r>
      <w:r w:rsidR="00C165AE" w:rsidRPr="00CE4327">
        <w:rPr>
          <w:rFonts w:ascii="Verdana" w:hAnsi="Verdana"/>
          <w:lang w:val="en-US"/>
        </w:rPr>
        <w:t xml:space="preserve"> in the constructor</w:t>
      </w:r>
      <w:r w:rsidRPr="00CE4327">
        <w:rPr>
          <w:rFonts w:ascii="Verdana" w:hAnsi="Verdana"/>
          <w:lang w:val="en-US"/>
        </w:rPr>
        <w:t>:</w:t>
      </w:r>
    </w:p>
    <w:p w:rsidR="0023436F" w:rsidRPr="00CE4327" w:rsidRDefault="0023436F" w:rsidP="00CE4327">
      <w:pPr>
        <w:pStyle w:val="ListParagraph"/>
        <w:numPr>
          <w:ilvl w:val="0"/>
          <w:numId w:val="3"/>
        </w:numPr>
        <w:jc w:val="both"/>
        <w:rPr>
          <w:rFonts w:ascii="Verdana" w:hAnsi="Verdana"/>
          <w:lang w:val="en-US"/>
        </w:rPr>
      </w:pPr>
      <w:r w:rsidRPr="00CE4327">
        <w:rPr>
          <w:rFonts w:ascii="Verdana" w:hAnsi="Verdana"/>
          <w:lang w:val="en-US"/>
        </w:rPr>
        <w:t>Set attributes</w:t>
      </w:r>
    </w:p>
    <w:p w:rsidR="0023436F" w:rsidRPr="00CE4327" w:rsidRDefault="0023436F" w:rsidP="00CE4327">
      <w:pPr>
        <w:pStyle w:val="ListParagraph"/>
        <w:numPr>
          <w:ilvl w:val="0"/>
          <w:numId w:val="3"/>
        </w:numPr>
        <w:jc w:val="both"/>
        <w:rPr>
          <w:rFonts w:ascii="Verdana" w:hAnsi="Verdana"/>
          <w:lang w:val="en-US"/>
        </w:rPr>
      </w:pPr>
      <w:r w:rsidRPr="00CE4327">
        <w:rPr>
          <w:rFonts w:ascii="Verdana" w:hAnsi="Verdana"/>
          <w:lang w:val="en-US"/>
        </w:rPr>
        <w:t>Set the chain position</w:t>
      </w:r>
    </w:p>
    <w:p w:rsidR="0023436F" w:rsidRPr="00CE4327" w:rsidRDefault="0023436F" w:rsidP="00CE4327">
      <w:pPr>
        <w:pStyle w:val="ListParagraph"/>
        <w:numPr>
          <w:ilvl w:val="0"/>
          <w:numId w:val="3"/>
        </w:numPr>
        <w:jc w:val="both"/>
        <w:rPr>
          <w:rFonts w:ascii="Verdana" w:hAnsi="Verdana"/>
          <w:lang w:val="en-US"/>
        </w:rPr>
      </w:pPr>
      <w:r w:rsidRPr="00CE4327">
        <w:rPr>
          <w:rFonts w:ascii="Verdana" w:hAnsi="Verdana"/>
          <w:lang w:val="en-US"/>
        </w:rPr>
        <w:t>Set If the usage is required</w:t>
      </w:r>
    </w:p>
    <w:p w:rsidR="005C670E" w:rsidRPr="001C31E8" w:rsidRDefault="005C670E" w:rsidP="00CE4327">
      <w:pPr>
        <w:jc w:val="both"/>
        <w:rPr>
          <w:rStyle w:val="SubtleReference"/>
          <w:lang w:val="en-US"/>
        </w:rPr>
      </w:pPr>
      <w:r w:rsidRPr="001C31E8">
        <w:rPr>
          <w:rStyle w:val="SubtleReference"/>
          <w:lang w:val="en-US"/>
        </w:rPr>
        <w:t>Setting attributes</w:t>
      </w:r>
    </w:p>
    <w:p w:rsidR="005C670E" w:rsidRPr="00CE4327" w:rsidRDefault="005C670E" w:rsidP="00CE4327">
      <w:pPr>
        <w:jc w:val="both"/>
        <w:rPr>
          <w:rFonts w:ascii="Verdana" w:hAnsi="Verdana"/>
          <w:lang w:val="en-US"/>
        </w:rPr>
      </w:pPr>
      <w:r w:rsidRPr="00CE4327">
        <w:rPr>
          <w:rFonts w:ascii="Verdana" w:hAnsi="Verdana"/>
          <w:lang w:val="en-US"/>
        </w:rPr>
        <w:t>Every attribute that is co</w:t>
      </w:r>
      <w:r w:rsidR="00403405" w:rsidRPr="00CE4327">
        <w:rPr>
          <w:rFonts w:ascii="Verdana" w:hAnsi="Verdana"/>
          <w:lang w:val="en-US"/>
        </w:rPr>
        <w:t>n</w:t>
      </w:r>
      <w:r w:rsidRPr="00CE4327">
        <w:rPr>
          <w:rFonts w:ascii="Verdana" w:hAnsi="Verdana"/>
          <w:lang w:val="en-US"/>
        </w:rPr>
        <w:t xml:space="preserve">figured here is going to appear in the </w:t>
      </w:r>
      <w:r w:rsidR="002B6F22">
        <w:rPr>
          <w:rFonts w:ascii="Verdana" w:hAnsi="Verdana"/>
          <w:lang w:val="en-US"/>
        </w:rPr>
        <w:t>P</w:t>
      </w:r>
      <w:r w:rsidRPr="00CE4327">
        <w:rPr>
          <w:rFonts w:ascii="Verdana" w:hAnsi="Verdana"/>
          <w:lang w:val="en-US"/>
        </w:rPr>
        <w:t>ric</w:t>
      </w:r>
      <w:r w:rsidR="002B6F22">
        <w:rPr>
          <w:rFonts w:ascii="Verdana" w:hAnsi="Verdana"/>
          <w:lang w:val="en-US"/>
        </w:rPr>
        <w:t>ing</w:t>
      </w:r>
      <w:r w:rsidRPr="00CE4327">
        <w:rPr>
          <w:rFonts w:ascii="Verdana" w:hAnsi="Verdana"/>
          <w:lang w:val="en-US"/>
        </w:rPr>
        <w:t xml:space="preserve"> </w:t>
      </w:r>
      <w:r w:rsidR="002B6F22">
        <w:rPr>
          <w:rFonts w:ascii="Verdana" w:hAnsi="Verdana"/>
          <w:lang w:val="en-US"/>
        </w:rPr>
        <w:t>M</w:t>
      </w:r>
      <w:r w:rsidRPr="00CE4327">
        <w:rPr>
          <w:rFonts w:ascii="Verdana" w:hAnsi="Verdana"/>
          <w:lang w:val="en-US"/>
        </w:rPr>
        <w:t>odel template so that you can set a value to it.</w:t>
      </w:r>
    </w:p>
    <w:p w:rsidR="00CA0FE0" w:rsidRDefault="00C165AE" w:rsidP="00CE4327">
      <w:pPr>
        <w:jc w:val="both"/>
        <w:rPr>
          <w:rFonts w:ascii="Verdana" w:hAnsi="Verdana"/>
          <w:lang w:val="en-US"/>
        </w:rPr>
      </w:pPr>
      <w:r w:rsidRPr="00CE4327">
        <w:rPr>
          <w:rFonts w:ascii="Verdana" w:hAnsi="Verdana"/>
          <w:lang w:val="en-US"/>
        </w:rPr>
        <w:t>To do this you need to add this line inside the constructor</w:t>
      </w:r>
      <w:r w:rsidR="00951372">
        <w:rPr>
          <w:rFonts w:ascii="Verdana" w:hAnsi="Verdana"/>
          <w:lang w:val="en-US"/>
        </w:rPr>
        <w:t>:</w:t>
      </w:r>
    </w:p>
    <w:p w:rsidR="00CA0FE0" w:rsidRDefault="00C165AE" w:rsidP="00CE4327">
      <w:pPr>
        <w:jc w:val="both"/>
        <w:rPr>
          <w:rFonts w:ascii="Verdana" w:eastAsia="Times New Roman" w:hAnsi="Verdana" w:cs="Courier New"/>
          <w:b/>
          <w:bCs/>
          <w:color w:val="000080"/>
          <w:sz w:val="20"/>
          <w:szCs w:val="20"/>
          <w:lang w:val="en-US" w:eastAsia="es-AR"/>
        </w:rPr>
      </w:pPr>
      <w:proofErr w:type="spellStart"/>
      <w:proofErr w:type="gramStart"/>
      <w:r w:rsidRPr="00CE4327">
        <w:rPr>
          <w:rFonts w:ascii="Verdana" w:eastAsia="Times New Roman" w:hAnsi="Verdana" w:cs="Courier New"/>
          <w:color w:val="000000"/>
          <w:sz w:val="20"/>
          <w:szCs w:val="20"/>
          <w:lang w:val="en-US" w:eastAsia="es-AR"/>
        </w:rPr>
        <w:t>setAttributeDefinitions</w:t>
      </w:r>
      <w:proofErr w:type="spellEnd"/>
      <w:r w:rsidRPr="00CE4327">
        <w:rPr>
          <w:rFonts w:ascii="Verdana" w:eastAsia="Times New Roman" w:hAnsi="Verdana" w:cs="Courier New"/>
          <w:b/>
          <w:bCs/>
          <w:color w:val="000080"/>
          <w:sz w:val="20"/>
          <w:szCs w:val="20"/>
          <w:lang w:val="en-US" w:eastAsia="es-AR"/>
        </w:rPr>
        <w:t>(</w:t>
      </w:r>
      <w:proofErr w:type="gramEnd"/>
      <w:r w:rsidRPr="00CE4327">
        <w:rPr>
          <w:rFonts w:ascii="Verdana" w:eastAsia="Times New Roman" w:hAnsi="Verdana" w:cs="Courier New"/>
          <w:b/>
          <w:bCs/>
          <w:color w:val="000080"/>
          <w:sz w:val="20"/>
          <w:szCs w:val="20"/>
          <w:lang w:val="en-US" w:eastAsia="es-AR"/>
        </w:rPr>
        <w:t xml:space="preserve">); </w:t>
      </w:r>
    </w:p>
    <w:p w:rsidR="00C165AE" w:rsidRPr="00CE4327" w:rsidRDefault="00C165AE" w:rsidP="00CE4327">
      <w:pPr>
        <w:jc w:val="both"/>
        <w:rPr>
          <w:rFonts w:ascii="Verdana" w:hAnsi="Verdana"/>
          <w:lang w:val="en-US"/>
        </w:rPr>
      </w:pPr>
      <w:r w:rsidRPr="00CE4327">
        <w:rPr>
          <w:rFonts w:ascii="Verdana" w:hAnsi="Verdana"/>
          <w:lang w:val="en-US"/>
        </w:rPr>
        <w:t xml:space="preserve">It </w:t>
      </w:r>
      <w:r w:rsidR="00CA0FE0" w:rsidRPr="00CE4327">
        <w:rPr>
          <w:rFonts w:ascii="Verdana" w:hAnsi="Verdana"/>
          <w:lang w:val="en-US"/>
        </w:rPr>
        <w:t>receives</w:t>
      </w:r>
      <w:r w:rsidRPr="00CE4327">
        <w:rPr>
          <w:rFonts w:ascii="Verdana" w:hAnsi="Verdana"/>
          <w:lang w:val="en-US"/>
        </w:rPr>
        <w:t xml:space="preserve"> an </w:t>
      </w:r>
      <w:proofErr w:type="spellStart"/>
      <w:r w:rsidRPr="00CA0FE0">
        <w:rPr>
          <w:rFonts w:ascii="Verdana" w:hAnsi="Verdana"/>
          <w:i/>
          <w:lang w:val="en-US"/>
        </w:rPr>
        <w:t>AttributeDefinition</w:t>
      </w:r>
      <w:proofErr w:type="spellEnd"/>
      <w:r w:rsidRPr="00CE4327">
        <w:rPr>
          <w:rFonts w:ascii="Verdana" w:hAnsi="Verdana"/>
          <w:lang w:val="en-US"/>
        </w:rPr>
        <w:t xml:space="preserve"> object as a parameter. This object has 3 parameters</w:t>
      </w:r>
      <w:r w:rsidR="002B6F22">
        <w:rPr>
          <w:rFonts w:ascii="Verdana" w:hAnsi="Verdana"/>
          <w:lang w:val="en-US"/>
        </w:rPr>
        <w:t>.</w:t>
      </w:r>
      <w:r w:rsidRPr="00CE4327">
        <w:rPr>
          <w:rFonts w:ascii="Verdana" w:hAnsi="Verdana"/>
          <w:lang w:val="en-US"/>
        </w:rPr>
        <w:t xml:space="preserve"> </w:t>
      </w:r>
      <w:r w:rsidR="002B6F22">
        <w:rPr>
          <w:rFonts w:ascii="Verdana" w:hAnsi="Verdana"/>
          <w:lang w:val="en-US"/>
        </w:rPr>
        <w:t>T</w:t>
      </w:r>
      <w:r w:rsidRPr="00CE4327">
        <w:rPr>
          <w:rFonts w:ascii="Verdana" w:hAnsi="Verdana"/>
          <w:lang w:val="en-US"/>
        </w:rPr>
        <w:t xml:space="preserve">he </w:t>
      </w:r>
      <w:proofErr w:type="gramStart"/>
      <w:r w:rsidRPr="00CE4327">
        <w:rPr>
          <w:rFonts w:ascii="Verdana" w:hAnsi="Verdana"/>
          <w:lang w:val="en-US"/>
        </w:rPr>
        <w:t>first  is</w:t>
      </w:r>
      <w:proofErr w:type="gramEnd"/>
      <w:r w:rsidRPr="00CE4327">
        <w:rPr>
          <w:rFonts w:ascii="Verdana" w:hAnsi="Verdana"/>
          <w:lang w:val="en-US"/>
        </w:rPr>
        <w:t xml:space="preserve"> the name of the attribute, the</w:t>
      </w:r>
      <w:r w:rsidR="002B6F22">
        <w:rPr>
          <w:rFonts w:ascii="Verdana" w:hAnsi="Verdana"/>
          <w:lang w:val="en-US"/>
        </w:rPr>
        <w:t xml:space="preserve"> second is</w:t>
      </w:r>
      <w:r w:rsidRPr="00CE4327">
        <w:rPr>
          <w:rFonts w:ascii="Verdana" w:hAnsi="Verdana"/>
          <w:lang w:val="en-US"/>
        </w:rPr>
        <w:t xml:space="preserve"> the type</w:t>
      </w:r>
      <w:r w:rsidR="002B6F22">
        <w:rPr>
          <w:rFonts w:ascii="Verdana" w:hAnsi="Verdana"/>
          <w:lang w:val="en-US"/>
        </w:rPr>
        <w:t>,</w:t>
      </w:r>
      <w:r w:rsidRPr="00CE4327">
        <w:rPr>
          <w:rFonts w:ascii="Verdana" w:hAnsi="Verdana"/>
          <w:lang w:val="en-US"/>
        </w:rPr>
        <w:t xml:space="preserve"> and </w:t>
      </w:r>
      <w:r w:rsidR="002B6F22">
        <w:rPr>
          <w:rFonts w:ascii="Verdana" w:hAnsi="Verdana"/>
          <w:lang w:val="en-US"/>
        </w:rPr>
        <w:t>the third is</w:t>
      </w:r>
      <w:r w:rsidRPr="00CE4327">
        <w:rPr>
          <w:rFonts w:ascii="Verdana" w:hAnsi="Verdana"/>
          <w:lang w:val="en-US"/>
        </w:rPr>
        <w:t xml:space="preserve"> a boolean </w:t>
      </w:r>
      <w:r w:rsidR="005D56A8">
        <w:rPr>
          <w:rFonts w:ascii="Verdana" w:hAnsi="Verdana"/>
          <w:lang w:val="en-US"/>
        </w:rPr>
        <w:t>stating whether</w:t>
      </w:r>
      <w:r w:rsidRPr="00CE4327">
        <w:rPr>
          <w:rFonts w:ascii="Verdana" w:hAnsi="Verdana"/>
          <w:lang w:val="en-US"/>
        </w:rPr>
        <w:t xml:space="preserve"> it’s required or not.</w:t>
      </w:r>
    </w:p>
    <w:p w:rsidR="00B90638" w:rsidRDefault="00B90638" w:rsidP="00CE4327">
      <w:pPr>
        <w:jc w:val="both"/>
        <w:rPr>
          <w:rFonts w:ascii="Verdana" w:hAnsi="Verdana"/>
          <w:lang w:val="en-US"/>
        </w:rPr>
      </w:pPr>
    </w:p>
    <w:p w:rsidR="00C165AE" w:rsidRPr="00CE4327" w:rsidRDefault="002B6F22" w:rsidP="00CE4327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For</w:t>
      </w:r>
      <w:r w:rsidRPr="00CE4327">
        <w:rPr>
          <w:rFonts w:ascii="Verdana" w:hAnsi="Verdana"/>
          <w:lang w:val="en-US"/>
        </w:rPr>
        <w:t xml:space="preserve"> </w:t>
      </w:r>
      <w:r w:rsidR="00C165AE" w:rsidRPr="00CE4327">
        <w:rPr>
          <w:rFonts w:ascii="Verdana" w:hAnsi="Verdana"/>
          <w:lang w:val="en-US"/>
        </w:rPr>
        <w:t xml:space="preserve">our example I </w:t>
      </w:r>
      <w:r>
        <w:rPr>
          <w:rFonts w:ascii="Verdana" w:hAnsi="Verdana"/>
          <w:lang w:val="en-US"/>
        </w:rPr>
        <w:t>created the following</w:t>
      </w:r>
      <w:r w:rsidR="00C165AE" w:rsidRPr="00CE4327">
        <w:rPr>
          <w:rFonts w:ascii="Verdana" w:hAnsi="Verdana"/>
          <w:lang w:val="en-US"/>
        </w:rPr>
        <w:t>:</w:t>
      </w:r>
    </w:p>
    <w:p w:rsidR="00CA0FE0" w:rsidRPr="00CA0FE0" w:rsidRDefault="00CA0FE0" w:rsidP="00CA0F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CA0FE0">
        <w:rPr>
          <w:rFonts w:ascii="Courier New" w:eastAsia="Times New Roman" w:hAnsi="Courier New" w:cs="Courier New"/>
          <w:color w:val="8000FF"/>
          <w:sz w:val="20"/>
          <w:szCs w:val="20"/>
          <w:lang w:val="en-US" w:eastAsia="es-AR"/>
        </w:rPr>
        <w:t>private</w:t>
      </w:r>
      <w:proofErr w:type="gramEnd"/>
      <w:r w:rsidRPr="00CA0FE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CA0FE0">
        <w:rPr>
          <w:rFonts w:ascii="Courier New" w:eastAsia="Times New Roman" w:hAnsi="Courier New" w:cs="Courier New"/>
          <w:color w:val="8000FF"/>
          <w:sz w:val="20"/>
          <w:szCs w:val="20"/>
          <w:lang w:val="en-US" w:eastAsia="es-AR"/>
        </w:rPr>
        <w:t>static</w:t>
      </w:r>
      <w:r w:rsidRPr="00CA0FE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CA0FE0">
        <w:rPr>
          <w:rFonts w:ascii="Courier New" w:eastAsia="Times New Roman" w:hAnsi="Courier New" w:cs="Courier New"/>
          <w:color w:val="8000FF"/>
          <w:sz w:val="20"/>
          <w:szCs w:val="20"/>
          <w:lang w:val="en-US" w:eastAsia="es-AR"/>
        </w:rPr>
        <w:t>final</w:t>
      </w:r>
      <w:r w:rsidRPr="00CA0FE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String DEFAULT_PERCENTAGE </w:t>
      </w:r>
      <w:r w:rsidRPr="00CA0F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=</w:t>
      </w:r>
      <w:r w:rsidRPr="00CA0FE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CA0FE0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"default"</w:t>
      </w:r>
      <w:r w:rsidRPr="00CA0F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;</w:t>
      </w:r>
    </w:p>
    <w:p w:rsidR="00CA0FE0" w:rsidRPr="00CA0FE0" w:rsidRDefault="00CA0FE0" w:rsidP="00CA0F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CA0FE0" w:rsidRPr="00CA0FE0" w:rsidRDefault="00CA0FE0" w:rsidP="00CA0F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CA0FE0">
        <w:rPr>
          <w:rFonts w:ascii="Courier New" w:eastAsia="Times New Roman" w:hAnsi="Courier New" w:cs="Courier New"/>
          <w:color w:val="8000FF"/>
          <w:sz w:val="20"/>
          <w:szCs w:val="20"/>
          <w:lang w:val="en-US" w:eastAsia="es-AR"/>
        </w:rPr>
        <w:t>public</w:t>
      </w:r>
      <w:proofErr w:type="gramEnd"/>
      <w:r w:rsidRPr="00CA0FE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CA0FE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CountryPricingStrategy</w:t>
      </w:r>
      <w:proofErr w:type="spellEnd"/>
      <w:r w:rsidRPr="00CA0F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()</w:t>
      </w:r>
      <w:r w:rsidRPr="00CA0FE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CA0F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{</w:t>
      </w:r>
    </w:p>
    <w:p w:rsidR="00C165AE" w:rsidRPr="00CE4327" w:rsidRDefault="00C165AE" w:rsidP="00CA0FE0">
      <w:pPr>
        <w:shd w:val="clear" w:color="auto" w:fill="FFFFFF"/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 w:eastAsia="es-AR"/>
        </w:rPr>
      </w:pPr>
      <w:proofErr w:type="spellStart"/>
      <w:proofErr w:type="gramStart"/>
      <w:r w:rsidRPr="00CE4327">
        <w:rPr>
          <w:rFonts w:ascii="Verdana" w:eastAsia="Times New Roman" w:hAnsi="Verdana" w:cs="Courier New"/>
          <w:color w:val="000000"/>
          <w:sz w:val="20"/>
          <w:szCs w:val="20"/>
          <w:lang w:val="en-US" w:eastAsia="es-AR"/>
        </w:rPr>
        <w:t>setAttributeDefinitions</w:t>
      </w:r>
      <w:proofErr w:type="spellEnd"/>
      <w:r w:rsidRPr="00CE4327">
        <w:rPr>
          <w:rFonts w:ascii="Verdana" w:eastAsia="Times New Roman" w:hAnsi="Verdana" w:cs="Courier New"/>
          <w:b/>
          <w:bCs/>
          <w:color w:val="000080"/>
          <w:sz w:val="20"/>
          <w:szCs w:val="20"/>
          <w:lang w:val="en-US" w:eastAsia="es-AR"/>
        </w:rPr>
        <w:t>(</w:t>
      </w:r>
      <w:proofErr w:type="gramEnd"/>
    </w:p>
    <w:p w:rsidR="00C165AE" w:rsidRPr="00CE4327" w:rsidRDefault="00C165AE" w:rsidP="00CA0FE0">
      <w:pPr>
        <w:shd w:val="clear" w:color="auto" w:fill="FFFFFF"/>
        <w:spacing w:after="0" w:line="240" w:lineRule="auto"/>
        <w:ind w:left="708"/>
        <w:jc w:val="both"/>
        <w:rPr>
          <w:rFonts w:ascii="Verdana" w:eastAsia="Times New Roman" w:hAnsi="Verdana" w:cs="Courier New"/>
          <w:color w:val="008000"/>
          <w:sz w:val="20"/>
          <w:szCs w:val="20"/>
          <w:lang w:val="en-US" w:eastAsia="es-AR"/>
        </w:rPr>
      </w:pPr>
      <w:r w:rsidRPr="00CE4327">
        <w:rPr>
          <w:rFonts w:ascii="Verdana" w:eastAsia="Times New Roman" w:hAnsi="Verdana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gramStart"/>
      <w:r w:rsidRPr="00CE4327">
        <w:rPr>
          <w:rFonts w:ascii="Verdana" w:eastAsia="Times New Roman" w:hAnsi="Verdana" w:cs="Courier New"/>
          <w:b/>
          <w:bCs/>
          <w:color w:val="0000FF"/>
          <w:sz w:val="20"/>
          <w:szCs w:val="20"/>
          <w:lang w:val="en-US" w:eastAsia="es-AR"/>
        </w:rPr>
        <w:t>new</w:t>
      </w:r>
      <w:proofErr w:type="gramEnd"/>
      <w:r w:rsidRPr="00CE4327">
        <w:rPr>
          <w:rFonts w:ascii="Verdana" w:eastAsia="Times New Roman" w:hAnsi="Verdana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CE4327">
        <w:rPr>
          <w:rFonts w:ascii="Verdana" w:eastAsia="Times New Roman" w:hAnsi="Verdana" w:cs="Courier New"/>
          <w:color w:val="000000"/>
          <w:sz w:val="20"/>
          <w:szCs w:val="20"/>
          <w:lang w:val="en-US" w:eastAsia="es-AR"/>
        </w:rPr>
        <w:t>AttributeDefinition</w:t>
      </w:r>
      <w:proofErr w:type="spellEnd"/>
      <w:r w:rsidRPr="00CE4327">
        <w:rPr>
          <w:rFonts w:ascii="Verdana" w:eastAsia="Times New Roman" w:hAnsi="Verdana" w:cs="Courier New"/>
          <w:b/>
          <w:bCs/>
          <w:color w:val="000080"/>
          <w:sz w:val="20"/>
          <w:szCs w:val="20"/>
          <w:lang w:val="en-US" w:eastAsia="es-AR"/>
        </w:rPr>
        <w:t>(</w:t>
      </w:r>
      <w:r w:rsidRPr="00CE4327">
        <w:rPr>
          <w:rFonts w:ascii="Verdana" w:eastAsia="Times New Roman" w:hAnsi="Verdana" w:cs="Courier New"/>
          <w:color w:val="000000"/>
          <w:sz w:val="20"/>
          <w:szCs w:val="20"/>
          <w:lang w:val="en-US" w:eastAsia="es-AR"/>
        </w:rPr>
        <w:t>DEFAULT_PERCENTAGE</w:t>
      </w:r>
      <w:r w:rsidRPr="00CE4327">
        <w:rPr>
          <w:rFonts w:ascii="Verdana" w:eastAsia="Times New Roman" w:hAnsi="Verdana" w:cs="Courier New"/>
          <w:b/>
          <w:bCs/>
          <w:color w:val="000080"/>
          <w:sz w:val="20"/>
          <w:szCs w:val="20"/>
          <w:lang w:val="en-US" w:eastAsia="es-AR"/>
        </w:rPr>
        <w:t>,</w:t>
      </w:r>
      <w:r w:rsidRPr="00CE4327">
        <w:rPr>
          <w:rFonts w:ascii="Verdana" w:eastAsia="Times New Roman" w:hAnsi="Verdana" w:cs="Courier New"/>
          <w:color w:val="000000"/>
          <w:sz w:val="20"/>
          <w:szCs w:val="20"/>
          <w:lang w:val="en-US" w:eastAsia="es-AR"/>
        </w:rPr>
        <w:t xml:space="preserve"> STRING</w:t>
      </w:r>
      <w:r w:rsidRPr="00CE4327">
        <w:rPr>
          <w:rFonts w:ascii="Verdana" w:eastAsia="Times New Roman" w:hAnsi="Verdana" w:cs="Courier New"/>
          <w:b/>
          <w:bCs/>
          <w:color w:val="000080"/>
          <w:sz w:val="20"/>
          <w:szCs w:val="20"/>
          <w:lang w:val="en-US" w:eastAsia="es-AR"/>
        </w:rPr>
        <w:t>,</w:t>
      </w:r>
      <w:r w:rsidRPr="00CE4327">
        <w:rPr>
          <w:rFonts w:ascii="Verdana" w:eastAsia="Times New Roman" w:hAnsi="Verdana" w:cs="Courier New"/>
          <w:color w:val="000000"/>
          <w:sz w:val="20"/>
          <w:szCs w:val="20"/>
          <w:lang w:val="en-US" w:eastAsia="es-AR"/>
        </w:rPr>
        <w:t xml:space="preserve"> </w:t>
      </w:r>
      <w:r w:rsidRPr="00CE4327">
        <w:rPr>
          <w:rFonts w:ascii="Verdana" w:eastAsia="Times New Roman" w:hAnsi="Verdana" w:cs="Courier New"/>
          <w:b/>
          <w:bCs/>
          <w:color w:val="0000FF"/>
          <w:sz w:val="20"/>
          <w:szCs w:val="20"/>
          <w:lang w:val="en-US" w:eastAsia="es-AR"/>
        </w:rPr>
        <w:t>true</w:t>
      </w:r>
      <w:r w:rsidRPr="00CE4327">
        <w:rPr>
          <w:rFonts w:ascii="Verdana" w:eastAsia="Times New Roman" w:hAnsi="Verdana" w:cs="Courier New"/>
          <w:b/>
          <w:bCs/>
          <w:color w:val="000080"/>
          <w:sz w:val="20"/>
          <w:szCs w:val="20"/>
          <w:lang w:val="en-US" w:eastAsia="es-AR"/>
        </w:rPr>
        <w:t>)</w:t>
      </w:r>
      <w:r w:rsidRPr="00CE4327">
        <w:rPr>
          <w:rFonts w:ascii="Verdana" w:eastAsia="Times New Roman" w:hAnsi="Verdana" w:cs="Courier New"/>
          <w:color w:val="000000"/>
          <w:sz w:val="20"/>
          <w:szCs w:val="20"/>
          <w:lang w:val="en-US" w:eastAsia="es-AR"/>
        </w:rPr>
        <w:t xml:space="preserve">  </w:t>
      </w:r>
      <w:r w:rsidRPr="00CE4327">
        <w:rPr>
          <w:rFonts w:ascii="Verdana" w:eastAsia="Times New Roman" w:hAnsi="Verdana" w:cs="Courier New"/>
          <w:color w:val="008000"/>
          <w:sz w:val="20"/>
          <w:szCs w:val="20"/>
          <w:lang w:val="en-US" w:eastAsia="es-AR"/>
        </w:rPr>
        <w:t>// percentage to other countries that are not set in the price model configuration</w:t>
      </w:r>
    </w:p>
    <w:p w:rsidR="00C165AE" w:rsidRDefault="00C165AE" w:rsidP="00CA0FE0">
      <w:pPr>
        <w:shd w:val="clear" w:color="auto" w:fill="FFFFFF"/>
        <w:spacing w:after="0" w:line="240" w:lineRule="auto"/>
        <w:ind w:left="708"/>
        <w:jc w:val="both"/>
        <w:rPr>
          <w:rFonts w:ascii="Verdana" w:eastAsia="Times New Roman" w:hAnsi="Verdana" w:cs="Courier New"/>
          <w:b/>
          <w:bCs/>
          <w:color w:val="000080"/>
          <w:sz w:val="20"/>
          <w:szCs w:val="20"/>
          <w:lang w:val="en-US" w:eastAsia="es-AR"/>
        </w:rPr>
      </w:pPr>
      <w:r w:rsidRPr="00CA0FE0">
        <w:rPr>
          <w:rFonts w:ascii="Verdana" w:eastAsia="Times New Roman" w:hAnsi="Verdana" w:cs="Courier New"/>
          <w:b/>
          <w:bCs/>
          <w:color w:val="000080"/>
          <w:sz w:val="20"/>
          <w:szCs w:val="20"/>
          <w:lang w:val="en-US" w:eastAsia="es-AR"/>
        </w:rPr>
        <w:t>);</w:t>
      </w:r>
    </w:p>
    <w:p w:rsidR="00CA0FE0" w:rsidRPr="00C165AE" w:rsidRDefault="00CA0FE0" w:rsidP="00CE43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val="en-US" w:eastAsia="es-AR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}</w:t>
      </w:r>
    </w:p>
    <w:p w:rsidR="00CA0FE0" w:rsidRDefault="00CA0FE0" w:rsidP="00CE4327">
      <w:pPr>
        <w:jc w:val="both"/>
        <w:rPr>
          <w:rFonts w:ascii="Verdana" w:hAnsi="Verdana"/>
          <w:lang w:val="en-US"/>
        </w:rPr>
      </w:pPr>
    </w:p>
    <w:p w:rsidR="00CA0FE0" w:rsidRDefault="00CA0FE0" w:rsidP="00CE4327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You can add as many attributes as you need.</w:t>
      </w:r>
    </w:p>
    <w:p w:rsidR="00CA0FE0" w:rsidRPr="001C31E8" w:rsidRDefault="00CA0FE0" w:rsidP="00CE4327">
      <w:pPr>
        <w:jc w:val="both"/>
        <w:rPr>
          <w:rStyle w:val="SubtleReference"/>
          <w:lang w:val="en-US"/>
        </w:rPr>
      </w:pPr>
      <w:r w:rsidRPr="001C31E8">
        <w:rPr>
          <w:rStyle w:val="SubtleReference"/>
          <w:lang w:val="en-US"/>
        </w:rPr>
        <w:t>Setting chain position</w:t>
      </w:r>
    </w:p>
    <w:p w:rsidR="00CA0FE0" w:rsidRPr="00722659" w:rsidRDefault="00CA0FE0" w:rsidP="00CA0FE0">
      <w:pPr>
        <w:rPr>
          <w:rFonts w:ascii="Verdana" w:hAnsi="Verdana"/>
          <w:lang w:val="en-US"/>
        </w:rPr>
      </w:pPr>
      <w:r w:rsidRPr="00722659">
        <w:rPr>
          <w:rFonts w:ascii="Verdana" w:hAnsi="Verdana"/>
          <w:lang w:val="en-US"/>
        </w:rPr>
        <w:t xml:space="preserve">This means that you can actually define which position this </w:t>
      </w:r>
      <w:r w:rsidR="002B6F22">
        <w:rPr>
          <w:rFonts w:ascii="Verdana" w:hAnsi="Verdana"/>
          <w:lang w:val="en-US"/>
        </w:rPr>
        <w:t>P</w:t>
      </w:r>
      <w:r w:rsidRPr="00722659">
        <w:rPr>
          <w:rFonts w:ascii="Verdana" w:hAnsi="Verdana"/>
          <w:lang w:val="en-US"/>
        </w:rPr>
        <w:t>ric</w:t>
      </w:r>
      <w:r w:rsidR="002B6F22">
        <w:rPr>
          <w:rFonts w:ascii="Verdana" w:hAnsi="Verdana"/>
          <w:lang w:val="en-US"/>
        </w:rPr>
        <w:t>ing</w:t>
      </w:r>
      <w:r w:rsidRPr="00722659">
        <w:rPr>
          <w:rFonts w:ascii="Verdana" w:hAnsi="Verdana"/>
          <w:lang w:val="en-US"/>
        </w:rPr>
        <w:t xml:space="preserve"> </w:t>
      </w:r>
      <w:r w:rsidR="002B6F22">
        <w:rPr>
          <w:rFonts w:ascii="Verdana" w:hAnsi="Verdana"/>
          <w:lang w:val="en-US"/>
        </w:rPr>
        <w:t>M</w:t>
      </w:r>
      <w:r w:rsidRPr="00722659">
        <w:rPr>
          <w:rFonts w:ascii="Verdana" w:hAnsi="Verdana"/>
          <w:lang w:val="en-US"/>
        </w:rPr>
        <w:t>odel is allowed to be configured in a Product. The available values are START, MIDDLE and END. To do this you call this method</w:t>
      </w:r>
      <w:r w:rsidR="002B6F22">
        <w:rPr>
          <w:rFonts w:ascii="Verdana" w:hAnsi="Verdana"/>
          <w:lang w:val="en-US"/>
        </w:rPr>
        <w:t>:</w:t>
      </w:r>
    </w:p>
    <w:p w:rsidR="00CA0FE0" w:rsidRPr="001C31E8" w:rsidRDefault="00CA0FE0" w:rsidP="00CA0F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</w:pPr>
      <w:proofErr w:type="spellStart"/>
      <w:proofErr w:type="gramStart"/>
      <w:r w:rsidRPr="00CA0FE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setChainPositions</w:t>
      </w:r>
      <w:proofErr w:type="spellEnd"/>
      <w:r w:rsidRPr="00CA0F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(</w:t>
      </w:r>
      <w:proofErr w:type="gramEnd"/>
      <w:r w:rsidRPr="001C31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);</w:t>
      </w:r>
    </w:p>
    <w:p w:rsidR="00CA0FE0" w:rsidRPr="001C31E8" w:rsidRDefault="00CA0FE0" w:rsidP="00CA0F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</w:pPr>
    </w:p>
    <w:p w:rsidR="00CA0FE0" w:rsidRPr="00722659" w:rsidRDefault="00CA0FE0" w:rsidP="00CA0FE0">
      <w:pPr>
        <w:rPr>
          <w:rFonts w:ascii="Verdana" w:hAnsi="Verdana"/>
          <w:lang w:val="en-US"/>
        </w:rPr>
      </w:pPr>
      <w:r w:rsidRPr="00722659">
        <w:rPr>
          <w:rFonts w:ascii="Verdana" w:hAnsi="Verdana"/>
          <w:lang w:val="en-US"/>
        </w:rPr>
        <w:t>Inside</w:t>
      </w:r>
      <w:r w:rsidR="005D56A8">
        <w:rPr>
          <w:rFonts w:ascii="Verdana" w:hAnsi="Verdana"/>
          <w:lang w:val="en-US"/>
        </w:rPr>
        <w:t>,</w:t>
      </w:r>
      <w:r w:rsidRPr="00722659">
        <w:rPr>
          <w:rFonts w:ascii="Verdana" w:hAnsi="Verdana"/>
          <w:lang w:val="en-US"/>
        </w:rPr>
        <w:t xml:space="preserve"> you put a list of </w:t>
      </w:r>
      <w:proofErr w:type="spellStart"/>
      <w:r w:rsidRPr="00722659">
        <w:rPr>
          <w:rFonts w:ascii="Verdana" w:hAnsi="Verdana"/>
          <w:i/>
          <w:lang w:val="en-US"/>
        </w:rPr>
        <w:t>ChainPosition</w:t>
      </w:r>
      <w:proofErr w:type="spellEnd"/>
      <w:r w:rsidRPr="00722659">
        <w:rPr>
          <w:rFonts w:ascii="Verdana" w:hAnsi="Verdana"/>
          <w:i/>
          <w:lang w:val="en-US"/>
        </w:rPr>
        <w:t xml:space="preserve"> </w:t>
      </w:r>
      <w:r w:rsidRPr="00722659">
        <w:rPr>
          <w:rFonts w:ascii="Verdana" w:hAnsi="Verdana"/>
          <w:lang w:val="en-US"/>
        </w:rPr>
        <w:t>elements with the positions you desire. In our case:</w:t>
      </w:r>
    </w:p>
    <w:p w:rsidR="00CA0FE0" w:rsidRPr="00CA0FE0" w:rsidRDefault="00CA0FE0" w:rsidP="00CA0F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spellStart"/>
      <w:proofErr w:type="gramStart"/>
      <w:r w:rsidRPr="00CA0FE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setChainPositions</w:t>
      </w:r>
      <w:proofErr w:type="spellEnd"/>
      <w:r w:rsidRPr="00CA0F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(</w:t>
      </w:r>
      <w:proofErr w:type="gramEnd"/>
    </w:p>
    <w:p w:rsidR="00CA0FE0" w:rsidRPr="00CA0FE0" w:rsidRDefault="00CA0FE0" w:rsidP="00CA0FE0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spellStart"/>
      <w:r w:rsidRPr="00CA0FE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ChainPosition</w:t>
      </w:r>
      <w:r w:rsidRPr="00CA0F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.</w:t>
      </w:r>
      <w:r w:rsidRPr="00CA0FE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START</w:t>
      </w:r>
      <w:proofErr w:type="spellEnd"/>
      <w:r w:rsidRPr="00CA0F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,</w:t>
      </w:r>
    </w:p>
    <w:p w:rsidR="00CA0FE0" w:rsidRPr="00CA0FE0" w:rsidRDefault="00CA0FE0" w:rsidP="00CA0F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CA0FE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</w:t>
      </w:r>
      <w:proofErr w:type="spellStart"/>
      <w:r w:rsidRPr="00CA0FE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ChainPosition</w:t>
      </w:r>
      <w:r w:rsidRPr="00CA0F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.</w:t>
      </w:r>
      <w:r w:rsidRPr="00CA0FE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MIDDLE</w:t>
      </w:r>
      <w:proofErr w:type="spellEnd"/>
      <w:r w:rsidRPr="00CA0F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,</w:t>
      </w:r>
    </w:p>
    <w:p w:rsidR="00CA0FE0" w:rsidRPr="00CA0FE0" w:rsidRDefault="00CA0FE0" w:rsidP="00CA0F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CA0FE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</w:t>
      </w:r>
      <w:proofErr w:type="spellStart"/>
      <w:r w:rsidRPr="00CA0FE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ChainPosition</w:t>
      </w:r>
      <w:r w:rsidRPr="00CA0F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.</w:t>
      </w:r>
      <w:r w:rsidRPr="00CA0FE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</w:p>
    <w:p w:rsidR="00CA0FE0" w:rsidRDefault="00CA0FE0" w:rsidP="00CA0F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</w:pPr>
      <w:r w:rsidRPr="00CA0F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);</w:t>
      </w:r>
    </w:p>
    <w:p w:rsidR="00CA0FE0" w:rsidRDefault="00CA0FE0" w:rsidP="00CA0F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</w:pPr>
    </w:p>
    <w:p w:rsidR="00CA0FE0" w:rsidRPr="00B56D24" w:rsidRDefault="00234B30" w:rsidP="00CA0FE0">
      <w:pPr>
        <w:rPr>
          <w:rStyle w:val="SubtleReference"/>
          <w:lang w:val="en-US"/>
          <w:rPrChange w:id="0" w:author="jmvidal" w:date="2012-07-06T17:53:00Z">
            <w:rPr>
              <w:rStyle w:val="SubtleReference"/>
            </w:rPr>
          </w:rPrChange>
        </w:rPr>
      </w:pPr>
      <w:r w:rsidRPr="00B56D24">
        <w:rPr>
          <w:rStyle w:val="SubtleReference"/>
          <w:lang w:val="en-US"/>
          <w:rPrChange w:id="1" w:author="jmvidal" w:date="2012-07-06T17:53:00Z">
            <w:rPr>
              <w:rStyle w:val="SubtleReference"/>
            </w:rPr>
          </w:rPrChange>
        </w:rPr>
        <w:t>Setting the usage</w:t>
      </w:r>
    </w:p>
    <w:p w:rsidR="00234B30" w:rsidRPr="00722659" w:rsidRDefault="00234B30" w:rsidP="00234B30">
      <w:pPr>
        <w:rPr>
          <w:rFonts w:ascii="Verdana" w:hAnsi="Verdana"/>
          <w:lang w:val="en-US"/>
        </w:rPr>
      </w:pPr>
      <w:r w:rsidRPr="00722659">
        <w:rPr>
          <w:rFonts w:ascii="Verdana" w:hAnsi="Verdana"/>
          <w:lang w:val="en-US"/>
        </w:rPr>
        <w:t xml:space="preserve">You </w:t>
      </w:r>
      <w:r w:rsidR="005D56A8">
        <w:rPr>
          <w:rFonts w:ascii="Verdana" w:hAnsi="Verdana"/>
          <w:lang w:val="en-US"/>
        </w:rPr>
        <w:t>have the ability to</w:t>
      </w:r>
      <w:r w:rsidRPr="00722659">
        <w:rPr>
          <w:rFonts w:ascii="Verdana" w:hAnsi="Verdana"/>
          <w:lang w:val="en-US"/>
        </w:rPr>
        <w:t xml:space="preserve"> set if the usage data is required or not. This can save some time</w:t>
      </w:r>
      <w:r w:rsidR="00067090">
        <w:rPr>
          <w:rFonts w:ascii="Verdana" w:hAnsi="Verdana"/>
          <w:lang w:val="en-US"/>
        </w:rPr>
        <w:t>. The reason for this is that</w:t>
      </w:r>
      <w:r w:rsidRPr="00722659">
        <w:rPr>
          <w:rFonts w:ascii="Verdana" w:hAnsi="Verdana"/>
          <w:lang w:val="en-US"/>
        </w:rPr>
        <w:t xml:space="preserve"> before </w:t>
      </w:r>
      <w:r w:rsidR="002B6F22">
        <w:rPr>
          <w:rFonts w:ascii="Verdana" w:hAnsi="Verdana"/>
          <w:lang w:val="en-US"/>
        </w:rPr>
        <w:t xml:space="preserve">the logic is processed </w:t>
      </w:r>
      <w:r w:rsidRPr="00722659">
        <w:rPr>
          <w:rFonts w:ascii="Verdana" w:hAnsi="Verdana"/>
          <w:lang w:val="en-US"/>
        </w:rPr>
        <w:t xml:space="preserve">in the </w:t>
      </w:r>
      <w:r w:rsidR="002B6F22">
        <w:rPr>
          <w:rFonts w:ascii="Verdana" w:hAnsi="Verdana"/>
          <w:lang w:val="en-US"/>
        </w:rPr>
        <w:t>P</w:t>
      </w:r>
      <w:r w:rsidRPr="00722659">
        <w:rPr>
          <w:rFonts w:ascii="Verdana" w:hAnsi="Verdana"/>
          <w:lang w:val="en-US"/>
        </w:rPr>
        <w:t>ric</w:t>
      </w:r>
      <w:r w:rsidR="002B6F22">
        <w:rPr>
          <w:rFonts w:ascii="Verdana" w:hAnsi="Verdana"/>
          <w:lang w:val="en-US"/>
        </w:rPr>
        <w:t>ing</w:t>
      </w:r>
      <w:r w:rsidRPr="00722659">
        <w:rPr>
          <w:rFonts w:ascii="Verdana" w:hAnsi="Verdana"/>
          <w:lang w:val="en-US"/>
        </w:rPr>
        <w:t xml:space="preserve"> </w:t>
      </w:r>
      <w:r w:rsidR="002B6F22">
        <w:rPr>
          <w:rFonts w:ascii="Verdana" w:hAnsi="Verdana"/>
          <w:lang w:val="en-US"/>
        </w:rPr>
        <w:t>M</w:t>
      </w:r>
      <w:r w:rsidRPr="00722659">
        <w:rPr>
          <w:rFonts w:ascii="Verdana" w:hAnsi="Verdana"/>
          <w:lang w:val="en-US"/>
        </w:rPr>
        <w:t>odel</w:t>
      </w:r>
      <w:r w:rsidR="002B6F22">
        <w:rPr>
          <w:rFonts w:ascii="Verdana" w:hAnsi="Verdana"/>
          <w:lang w:val="en-US"/>
        </w:rPr>
        <w:t>,</w:t>
      </w:r>
      <w:r w:rsidRPr="00722659">
        <w:rPr>
          <w:rFonts w:ascii="Verdana" w:hAnsi="Verdana"/>
          <w:lang w:val="en-US"/>
        </w:rPr>
        <w:t xml:space="preserve"> the system needs to gather all the usage information. To do this</w:t>
      </w:r>
      <w:r w:rsidR="002B6F22">
        <w:rPr>
          <w:rFonts w:ascii="Verdana" w:hAnsi="Verdana"/>
          <w:lang w:val="en-US"/>
        </w:rPr>
        <w:t>,</w:t>
      </w:r>
      <w:r w:rsidRPr="00722659">
        <w:rPr>
          <w:rFonts w:ascii="Verdana" w:hAnsi="Verdana"/>
          <w:lang w:val="en-US"/>
        </w:rPr>
        <w:t xml:space="preserve"> execute this method:</w:t>
      </w:r>
    </w:p>
    <w:p w:rsidR="00234B30" w:rsidRPr="001C31E8" w:rsidRDefault="00234B30" w:rsidP="00234B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</w:pPr>
      <w:proofErr w:type="spellStart"/>
      <w:proofErr w:type="gramStart"/>
      <w:r w:rsidRPr="001C31E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setRequiresUsage</w:t>
      </w:r>
      <w:proofErr w:type="spellEnd"/>
      <w:r w:rsidRPr="001C31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(</w:t>
      </w:r>
      <w:proofErr w:type="gramEnd"/>
      <w:r w:rsidRPr="001C31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);</w:t>
      </w:r>
    </w:p>
    <w:p w:rsidR="00234B30" w:rsidRPr="001C31E8" w:rsidRDefault="00234B30" w:rsidP="00234B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</w:pPr>
    </w:p>
    <w:p w:rsidR="00234B30" w:rsidRPr="00722659" w:rsidRDefault="00234B30" w:rsidP="00234B30">
      <w:pPr>
        <w:rPr>
          <w:rFonts w:ascii="Verdana" w:hAnsi="Verdana"/>
          <w:lang w:val="en-US"/>
        </w:rPr>
      </w:pPr>
      <w:r w:rsidRPr="00722659">
        <w:rPr>
          <w:rFonts w:ascii="Verdana" w:hAnsi="Verdana"/>
          <w:lang w:val="en-US"/>
        </w:rPr>
        <w:t xml:space="preserve">It </w:t>
      </w:r>
      <w:r w:rsidR="008D5944" w:rsidRPr="002B6F22">
        <w:rPr>
          <w:rFonts w:ascii="Verdana" w:hAnsi="Verdana"/>
          <w:lang w:val="en-US"/>
        </w:rPr>
        <w:t>receives</w:t>
      </w:r>
      <w:r w:rsidRPr="00722659">
        <w:rPr>
          <w:rFonts w:ascii="Verdana" w:hAnsi="Verdana"/>
          <w:lang w:val="en-US"/>
        </w:rPr>
        <w:t xml:space="preserve"> a </w:t>
      </w:r>
      <w:proofErr w:type="gramStart"/>
      <w:r w:rsidRPr="00722659">
        <w:rPr>
          <w:rFonts w:ascii="Verdana" w:hAnsi="Verdana"/>
          <w:lang w:val="en-US"/>
        </w:rPr>
        <w:t>boolean</w:t>
      </w:r>
      <w:proofErr w:type="gramEnd"/>
      <w:r w:rsidRPr="00722659">
        <w:rPr>
          <w:rFonts w:ascii="Verdana" w:hAnsi="Verdana"/>
          <w:lang w:val="en-US"/>
        </w:rPr>
        <w:t xml:space="preserve"> as a parameter. </w:t>
      </w:r>
      <w:r w:rsidR="0040094C">
        <w:rPr>
          <w:rFonts w:ascii="Verdana" w:hAnsi="Verdana"/>
          <w:lang w:val="en-US"/>
        </w:rPr>
        <w:t>You will need to</w:t>
      </w:r>
      <w:r w:rsidRPr="00722659">
        <w:rPr>
          <w:rFonts w:ascii="Verdana" w:hAnsi="Verdana"/>
          <w:lang w:val="en-US"/>
        </w:rPr>
        <w:t xml:space="preserve"> send true or false. For us:</w:t>
      </w:r>
    </w:p>
    <w:p w:rsidR="00234B30" w:rsidRPr="00722659" w:rsidRDefault="00234B30" w:rsidP="00234B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  <w:rPrChange w:id="2" w:author="jmvidal" w:date="2012-07-06T17:20:00Z"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rPrChange>
        </w:rPr>
      </w:pPr>
      <w:r w:rsidRPr="00722659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  <w:rPrChange w:id="3" w:author="jmvidal" w:date="2012-07-06T17:2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s-AR"/>
            </w:rPr>
          </w:rPrChange>
        </w:rPr>
        <w:t>setRequiresUsage</w:t>
      </w:r>
      <w:r w:rsidRPr="007226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  <w:rPrChange w:id="4" w:author="jmvidal" w:date="2012-07-06T17:20:00Z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eastAsia="es-AR"/>
            </w:rPr>
          </w:rPrChange>
        </w:rPr>
        <w:t>(</w:t>
      </w:r>
      <w:r w:rsidRPr="007226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AR"/>
          <w:rPrChange w:id="5" w:author="jmvidal" w:date="2012-07-06T17:20:00Z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eastAsia="es-AR"/>
            </w:rPr>
          </w:rPrChange>
        </w:rPr>
        <w:t>false</w:t>
      </w:r>
      <w:r w:rsidRPr="007226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  <w:rPrChange w:id="6" w:author="jmvidal" w:date="2012-07-06T17:20:00Z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eastAsia="es-AR"/>
            </w:rPr>
          </w:rPrChange>
        </w:rPr>
        <w:t>);</w:t>
      </w:r>
    </w:p>
    <w:p w:rsidR="00234B30" w:rsidRDefault="00234B30" w:rsidP="00234B30">
      <w:pPr>
        <w:rPr>
          <w:lang w:val="en-US"/>
        </w:rPr>
      </w:pPr>
    </w:p>
    <w:p w:rsidR="00234B30" w:rsidRPr="00722659" w:rsidRDefault="0040094C" w:rsidP="00234B30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Therefore</w:t>
      </w:r>
      <w:r w:rsidR="00234B30" w:rsidRPr="00722659">
        <w:rPr>
          <w:rFonts w:ascii="Verdana" w:hAnsi="Verdana"/>
          <w:lang w:val="en-US"/>
        </w:rPr>
        <w:t>, our constructor looks like:</w:t>
      </w:r>
    </w:p>
    <w:p w:rsidR="00234B30" w:rsidRPr="00234B30" w:rsidRDefault="00234B30" w:rsidP="00234B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234B30">
        <w:rPr>
          <w:rFonts w:ascii="Courier New" w:eastAsia="Times New Roman" w:hAnsi="Courier New" w:cs="Courier New"/>
          <w:color w:val="8000FF"/>
          <w:sz w:val="20"/>
          <w:szCs w:val="20"/>
          <w:lang w:val="en-US" w:eastAsia="es-AR"/>
        </w:rPr>
        <w:lastRenderedPageBreak/>
        <w:t>public</w:t>
      </w:r>
      <w:proofErr w:type="gramEnd"/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CountryPricingStrategy</w:t>
      </w:r>
      <w:proofErr w:type="spellEnd"/>
      <w:r w:rsidRPr="00234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()</w:t>
      </w:r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234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{</w:t>
      </w:r>
    </w:p>
    <w:p w:rsidR="00234B30" w:rsidRPr="00234B30" w:rsidRDefault="00234B30" w:rsidP="00234B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setAttributeDefinitions</w:t>
      </w:r>
      <w:proofErr w:type="spellEnd"/>
      <w:r w:rsidRPr="00234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(</w:t>
      </w:r>
      <w:proofErr w:type="gramEnd"/>
    </w:p>
    <w:p w:rsidR="00234B30" w:rsidRPr="00234B30" w:rsidRDefault="00234B30" w:rsidP="00234B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AR"/>
        </w:rPr>
      </w:pPr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gramStart"/>
      <w:r w:rsidRPr="00234B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AR"/>
        </w:rPr>
        <w:t>new</w:t>
      </w:r>
      <w:proofErr w:type="gramEnd"/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AttributeDefinition</w:t>
      </w:r>
      <w:proofErr w:type="spellEnd"/>
      <w:r w:rsidRPr="00234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(</w:t>
      </w:r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DEFAULT_PERCENTAGE</w:t>
      </w:r>
      <w:r w:rsidRPr="00234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,</w:t>
      </w:r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STRING</w:t>
      </w:r>
      <w:r w:rsidRPr="00234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,</w:t>
      </w:r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234B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AR"/>
        </w:rPr>
        <w:t>true</w:t>
      </w:r>
      <w:r w:rsidRPr="00234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)</w:t>
      </w:r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</w:t>
      </w:r>
      <w:r w:rsidRPr="00234B30">
        <w:rPr>
          <w:rFonts w:ascii="Courier New" w:eastAsia="Times New Roman" w:hAnsi="Courier New" w:cs="Courier New"/>
          <w:color w:val="008000"/>
          <w:sz w:val="20"/>
          <w:szCs w:val="20"/>
          <w:lang w:val="en-US" w:eastAsia="es-AR"/>
        </w:rPr>
        <w:t>// percentage to other countries that are not set in the price model configuration</w:t>
      </w:r>
    </w:p>
    <w:p w:rsidR="00234B30" w:rsidRPr="00234B30" w:rsidRDefault="00234B30" w:rsidP="00234B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234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);</w:t>
      </w:r>
    </w:p>
    <w:p w:rsidR="00234B30" w:rsidRPr="00234B30" w:rsidRDefault="00234B30" w:rsidP="00234B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234B30" w:rsidRPr="00234B30" w:rsidRDefault="00234B30" w:rsidP="00234B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setChainPositions</w:t>
      </w:r>
      <w:proofErr w:type="spellEnd"/>
      <w:r w:rsidRPr="00234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(</w:t>
      </w:r>
      <w:proofErr w:type="gramEnd"/>
    </w:p>
    <w:p w:rsidR="00234B30" w:rsidRPr="00234B30" w:rsidRDefault="00234B30" w:rsidP="00234B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ChainPosition</w:t>
      </w:r>
      <w:r w:rsidRPr="00234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.</w:t>
      </w:r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START</w:t>
      </w:r>
      <w:proofErr w:type="spellEnd"/>
      <w:r w:rsidRPr="00234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,</w:t>
      </w:r>
    </w:p>
    <w:p w:rsidR="00234B30" w:rsidRPr="00234B30" w:rsidRDefault="00234B30" w:rsidP="00234B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ChainPosition</w:t>
      </w:r>
      <w:r w:rsidRPr="00234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.</w:t>
      </w:r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MIDDLE</w:t>
      </w:r>
      <w:proofErr w:type="spellEnd"/>
      <w:r w:rsidRPr="00234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,</w:t>
      </w:r>
    </w:p>
    <w:p w:rsidR="00234B30" w:rsidRPr="00B56D24" w:rsidRDefault="00234B30" w:rsidP="00234B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  <w:rPrChange w:id="7" w:author="jmvidal" w:date="2012-07-06T17:53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s-AR"/>
            </w:rPr>
          </w:rPrChange>
        </w:rPr>
      </w:pPr>
      <w:r w:rsidRPr="00234B3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r w:rsidRPr="00B56D2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  <w:rPrChange w:id="8" w:author="jmvidal" w:date="2012-07-06T17:53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s-AR"/>
            </w:rPr>
          </w:rPrChange>
        </w:rPr>
        <w:t>ChainPosition</w:t>
      </w:r>
      <w:r w:rsidRPr="00B56D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  <w:rPrChange w:id="9" w:author="jmvidal" w:date="2012-07-06T17:53:00Z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eastAsia="es-AR"/>
            </w:rPr>
          </w:rPrChange>
        </w:rPr>
        <w:t>.</w:t>
      </w:r>
      <w:r w:rsidRPr="00B56D2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  <w:rPrChange w:id="10" w:author="jmvidal" w:date="2012-07-06T17:53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s-AR"/>
            </w:rPr>
          </w:rPrChange>
        </w:rPr>
        <w:t>END</w:t>
      </w:r>
    </w:p>
    <w:p w:rsidR="00234B30" w:rsidRPr="00B56D24" w:rsidRDefault="00234B30" w:rsidP="00234B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  <w:rPrChange w:id="11" w:author="jmvidal" w:date="2012-07-06T17:53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s-AR"/>
            </w:rPr>
          </w:rPrChange>
        </w:rPr>
      </w:pPr>
      <w:r w:rsidRPr="00B56D2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  <w:rPrChange w:id="12" w:author="jmvidal" w:date="2012-07-06T17:53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s-AR"/>
            </w:rPr>
          </w:rPrChange>
        </w:rPr>
        <w:t xml:space="preserve">    </w:t>
      </w:r>
      <w:r w:rsidRPr="00B56D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  <w:rPrChange w:id="13" w:author="jmvidal" w:date="2012-07-06T17:53:00Z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eastAsia="es-AR"/>
            </w:rPr>
          </w:rPrChange>
        </w:rPr>
        <w:t>);</w:t>
      </w:r>
    </w:p>
    <w:p w:rsidR="00234B30" w:rsidRPr="00B56D24" w:rsidRDefault="00234B30" w:rsidP="00234B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  <w:rPrChange w:id="14" w:author="jmvidal" w:date="2012-07-06T17:53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s-AR"/>
            </w:rPr>
          </w:rPrChange>
        </w:rPr>
      </w:pPr>
    </w:p>
    <w:p w:rsidR="00234B30" w:rsidRPr="00B56D24" w:rsidRDefault="00234B30" w:rsidP="00234B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  <w:rPrChange w:id="15" w:author="jmvidal" w:date="2012-07-06T17:53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s-AR"/>
            </w:rPr>
          </w:rPrChange>
        </w:rPr>
      </w:pPr>
      <w:r w:rsidRPr="00B56D24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  <w:rPrChange w:id="16" w:author="jmvidal" w:date="2012-07-06T17:53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s-AR"/>
            </w:rPr>
          </w:rPrChange>
        </w:rPr>
        <w:t xml:space="preserve">    setRequiresUsage</w:t>
      </w:r>
      <w:r w:rsidRPr="00B56D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  <w:rPrChange w:id="17" w:author="jmvidal" w:date="2012-07-06T17:53:00Z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eastAsia="es-AR"/>
            </w:rPr>
          </w:rPrChange>
        </w:rPr>
        <w:t>(</w:t>
      </w:r>
      <w:r w:rsidRPr="00B56D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AR"/>
          <w:rPrChange w:id="18" w:author="jmvidal" w:date="2012-07-06T17:53:00Z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eastAsia="es-AR"/>
            </w:rPr>
          </w:rPrChange>
        </w:rPr>
        <w:t>false</w:t>
      </w:r>
      <w:r w:rsidRPr="00B56D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  <w:rPrChange w:id="19" w:author="jmvidal" w:date="2012-07-06T17:53:00Z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eastAsia="es-AR"/>
            </w:rPr>
          </w:rPrChange>
        </w:rPr>
        <w:t>);</w:t>
      </w:r>
    </w:p>
    <w:p w:rsidR="00234B30" w:rsidRPr="00B56D24" w:rsidRDefault="00234B30" w:rsidP="00234B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  <w:rPrChange w:id="20" w:author="jmvidal" w:date="2012-07-06T17:53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s-AR"/>
            </w:rPr>
          </w:rPrChange>
        </w:rPr>
      </w:pPr>
      <w:r w:rsidRPr="00B56D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  <w:rPrChange w:id="21" w:author="jmvidal" w:date="2012-07-06T17:53:00Z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eastAsia="es-AR"/>
            </w:rPr>
          </w:rPrChange>
        </w:rPr>
        <w:t>}</w:t>
      </w:r>
    </w:p>
    <w:p w:rsidR="00234B30" w:rsidRDefault="00234B30" w:rsidP="00234B30">
      <w:pPr>
        <w:rPr>
          <w:lang w:val="en-US"/>
        </w:rPr>
      </w:pPr>
    </w:p>
    <w:p w:rsidR="00234B30" w:rsidRPr="00722659" w:rsidRDefault="0040094C" w:rsidP="00234B30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</w:t>
      </w:r>
      <w:r w:rsidR="00234B30" w:rsidRPr="00722659">
        <w:rPr>
          <w:rFonts w:ascii="Verdana" w:hAnsi="Verdana"/>
          <w:lang w:val="en-US"/>
        </w:rPr>
        <w:t>hat we are saying with this</w:t>
      </w:r>
      <w:r>
        <w:rPr>
          <w:rFonts w:ascii="Verdana" w:hAnsi="Verdana"/>
          <w:lang w:val="en-US"/>
        </w:rPr>
        <w:t>,</w:t>
      </w:r>
      <w:r w:rsidR="00234B30" w:rsidRPr="00722659">
        <w:rPr>
          <w:rFonts w:ascii="Verdana" w:hAnsi="Verdana"/>
          <w:lang w:val="en-US"/>
        </w:rPr>
        <w:t xml:space="preserve"> is that we want an attribute called</w:t>
      </w:r>
      <w:r>
        <w:rPr>
          <w:rFonts w:ascii="Verdana" w:hAnsi="Verdana"/>
          <w:lang w:val="en-US"/>
        </w:rPr>
        <w:t>,</w:t>
      </w:r>
      <w:r w:rsidR="00234B30" w:rsidRPr="00722659">
        <w:rPr>
          <w:rFonts w:ascii="Verdana" w:hAnsi="Verdana"/>
          <w:lang w:val="en-US"/>
        </w:rPr>
        <w:t xml:space="preserve"> default, of type String</w:t>
      </w:r>
      <w:r>
        <w:rPr>
          <w:rFonts w:ascii="Verdana" w:hAnsi="Verdana"/>
          <w:lang w:val="en-US"/>
        </w:rPr>
        <w:t>,</w:t>
      </w:r>
      <w:r w:rsidR="00234B30" w:rsidRPr="00722659">
        <w:rPr>
          <w:rFonts w:ascii="Verdana" w:hAnsi="Verdana"/>
          <w:lang w:val="en-US"/>
        </w:rPr>
        <w:t xml:space="preserve"> and it’s required. Then we say that our Price Strategy can be added in any position of the chain. </w:t>
      </w:r>
      <w:r w:rsidR="00B714E3" w:rsidRPr="00722659">
        <w:rPr>
          <w:rFonts w:ascii="Verdana" w:hAnsi="Verdana"/>
          <w:lang w:val="en-US"/>
        </w:rPr>
        <w:t xml:space="preserve"> Finally</w:t>
      </w:r>
      <w:r>
        <w:rPr>
          <w:rFonts w:ascii="Verdana" w:hAnsi="Verdana"/>
          <w:lang w:val="en-US"/>
        </w:rPr>
        <w:t>,</w:t>
      </w:r>
      <w:r w:rsidR="00B714E3" w:rsidRPr="00722659">
        <w:rPr>
          <w:rFonts w:ascii="Verdana" w:hAnsi="Verdana"/>
          <w:lang w:val="en-US"/>
        </w:rPr>
        <w:t xml:space="preserve"> we set the usage to false because we don’t require the usage data for our logic.</w:t>
      </w:r>
    </w:p>
    <w:p w:rsidR="00B714E3" w:rsidRPr="00722659" w:rsidRDefault="00B714E3" w:rsidP="00234B30">
      <w:pPr>
        <w:rPr>
          <w:rFonts w:ascii="Verdana" w:hAnsi="Verdana"/>
          <w:lang w:val="en-US"/>
        </w:rPr>
      </w:pPr>
      <w:r w:rsidRPr="00722659">
        <w:rPr>
          <w:rFonts w:ascii="Verdana" w:hAnsi="Verdana"/>
          <w:lang w:val="en-US"/>
        </w:rPr>
        <w:t>In order to complete the implementation of our custom Pric</w:t>
      </w:r>
      <w:r w:rsidR="0040094C">
        <w:rPr>
          <w:rFonts w:ascii="Verdana" w:hAnsi="Verdana"/>
          <w:lang w:val="en-US"/>
        </w:rPr>
        <w:t>ing</w:t>
      </w:r>
      <w:r w:rsidRPr="00722659">
        <w:rPr>
          <w:rFonts w:ascii="Verdana" w:hAnsi="Verdana"/>
          <w:lang w:val="en-US"/>
        </w:rPr>
        <w:t xml:space="preserve"> Model we need to implement the </w:t>
      </w:r>
      <w:proofErr w:type="spellStart"/>
      <w:r w:rsidRPr="00722659">
        <w:rPr>
          <w:rFonts w:ascii="Verdana" w:hAnsi="Verdana"/>
          <w:i/>
          <w:lang w:val="en-US"/>
        </w:rPr>
        <w:t>applyTo</w:t>
      </w:r>
      <w:proofErr w:type="spellEnd"/>
      <w:r w:rsidRPr="00722659">
        <w:rPr>
          <w:rFonts w:ascii="Verdana" w:hAnsi="Verdana"/>
          <w:lang w:val="en-US"/>
        </w:rPr>
        <w:t xml:space="preserve"> method and put our logic in there:</w:t>
      </w:r>
    </w:p>
    <w:p w:rsidR="00B714E3" w:rsidRPr="00B714E3" w:rsidRDefault="00B714E3" w:rsidP="00B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B714E3">
        <w:rPr>
          <w:rFonts w:ascii="Courier New" w:eastAsia="Times New Roman" w:hAnsi="Courier New" w:cs="Courier New"/>
          <w:color w:val="8000FF"/>
          <w:sz w:val="20"/>
          <w:szCs w:val="20"/>
          <w:lang w:val="en-US" w:eastAsia="es-AR"/>
        </w:rPr>
        <w:t>public</w:t>
      </w:r>
      <w:proofErr w:type="gramEnd"/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B714E3">
        <w:rPr>
          <w:rFonts w:ascii="Courier New" w:eastAsia="Times New Roman" w:hAnsi="Courier New" w:cs="Courier New"/>
          <w:color w:val="8000FF"/>
          <w:sz w:val="20"/>
          <w:szCs w:val="20"/>
          <w:lang w:val="en-US" w:eastAsia="es-AR"/>
        </w:rPr>
        <w:t>void</w:t>
      </w:r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applyTo</w:t>
      </w:r>
      <w:proofErr w:type="spellEnd"/>
      <w:r w:rsidRPr="00B71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(</w:t>
      </w:r>
      <w:proofErr w:type="spellStart"/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OrderDTO</w:t>
      </w:r>
      <w:proofErr w:type="spellEnd"/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pricingOrder</w:t>
      </w:r>
      <w:proofErr w:type="spellEnd"/>
      <w:r w:rsidRPr="00B71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,</w:t>
      </w:r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PricingResult</w:t>
      </w:r>
      <w:proofErr w:type="spellEnd"/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result</w:t>
      </w:r>
      <w:r w:rsidRPr="00B71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,</w:t>
      </w:r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List</w:t>
      </w:r>
      <w:r w:rsidRPr="00B71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&lt;</w:t>
      </w:r>
      <w:proofErr w:type="spellStart"/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PricingField</w:t>
      </w:r>
      <w:proofErr w:type="spellEnd"/>
      <w:r w:rsidRPr="00B71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&gt;</w:t>
      </w:r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fields</w:t>
      </w:r>
      <w:r w:rsidRPr="00B71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,</w:t>
      </w:r>
    </w:p>
    <w:p w:rsidR="00B714E3" w:rsidRPr="00B714E3" w:rsidRDefault="00B714E3" w:rsidP="00B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  </w:t>
      </w:r>
      <w:proofErr w:type="spellStart"/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PriceModelDTO</w:t>
      </w:r>
      <w:proofErr w:type="spellEnd"/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planPrice</w:t>
      </w:r>
      <w:proofErr w:type="spellEnd"/>
      <w:r w:rsidRPr="00B71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,</w:t>
      </w:r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BigDecimal</w:t>
      </w:r>
      <w:proofErr w:type="spellEnd"/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quantity</w:t>
      </w:r>
      <w:r w:rsidRPr="00B71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,</w:t>
      </w:r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Usage </w:t>
      </w:r>
      <w:proofErr w:type="spellStart"/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usage</w:t>
      </w:r>
      <w:proofErr w:type="spellEnd"/>
      <w:r w:rsidRPr="00B71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,</w:t>
      </w:r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gramStart"/>
      <w:r w:rsidRPr="00B714E3">
        <w:rPr>
          <w:rFonts w:ascii="Courier New" w:eastAsia="Times New Roman" w:hAnsi="Courier New" w:cs="Courier New"/>
          <w:color w:val="8000FF"/>
          <w:sz w:val="20"/>
          <w:szCs w:val="20"/>
          <w:lang w:val="en-US" w:eastAsia="es-AR"/>
        </w:rPr>
        <w:t>boolean</w:t>
      </w:r>
      <w:proofErr w:type="gramEnd"/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singlePurchase</w:t>
      </w:r>
      <w:proofErr w:type="spellEnd"/>
      <w:r w:rsidRPr="00B71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)</w:t>
      </w:r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B71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{</w:t>
      </w:r>
    </w:p>
    <w:p w:rsidR="00B714E3" w:rsidRPr="00B714E3" w:rsidRDefault="00B714E3" w:rsidP="00B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B71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...</w:t>
      </w:r>
      <w:r w:rsidRPr="00B714E3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</w:t>
      </w:r>
    </w:p>
    <w:p w:rsidR="00B714E3" w:rsidRPr="00B714E3" w:rsidRDefault="00B714E3" w:rsidP="00B714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71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}</w:t>
      </w:r>
    </w:p>
    <w:p w:rsidR="00B714E3" w:rsidRDefault="00B714E3" w:rsidP="00234B30">
      <w:pPr>
        <w:rPr>
          <w:lang w:val="en-US"/>
        </w:rPr>
      </w:pPr>
    </w:p>
    <w:p w:rsidR="00234B30" w:rsidRPr="00722659" w:rsidRDefault="00B714E3" w:rsidP="00234B30">
      <w:pPr>
        <w:rPr>
          <w:rFonts w:ascii="Verdana" w:hAnsi="Verdana"/>
          <w:lang w:val="en-US"/>
        </w:rPr>
      </w:pPr>
      <w:r w:rsidRPr="00722659">
        <w:rPr>
          <w:rFonts w:ascii="Verdana" w:hAnsi="Verdana"/>
          <w:lang w:val="en-US"/>
        </w:rPr>
        <w:t xml:space="preserve">For our </w:t>
      </w:r>
      <w:proofErr w:type="gramStart"/>
      <w:r w:rsidRPr="00722659">
        <w:rPr>
          <w:rFonts w:ascii="Verdana" w:hAnsi="Verdana"/>
          <w:lang w:val="en-US"/>
        </w:rPr>
        <w:t>example  attach</w:t>
      </w:r>
      <w:proofErr w:type="gramEnd"/>
      <w:r w:rsidRPr="00722659">
        <w:rPr>
          <w:rFonts w:ascii="Verdana" w:hAnsi="Verdana"/>
          <w:lang w:val="en-US"/>
        </w:rPr>
        <w:t xml:space="preserve"> the java class to review the full code.</w:t>
      </w:r>
    </w:p>
    <w:p w:rsidR="00A91DA0" w:rsidRDefault="0036416F" w:rsidP="00234B30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an entry in the </w:t>
      </w:r>
      <w:proofErr w:type="spellStart"/>
      <w:r>
        <w:rPr>
          <w:lang w:val="en-US"/>
        </w:rPr>
        <w:t>enum</w:t>
      </w:r>
      <w:proofErr w:type="spellEnd"/>
    </w:p>
    <w:p w:rsidR="00CA0FE0" w:rsidRDefault="00CA0FE0" w:rsidP="00CA0FE0">
      <w:pPr>
        <w:rPr>
          <w:lang w:val="en-US"/>
        </w:rPr>
      </w:pPr>
    </w:p>
    <w:p w:rsidR="0036416F" w:rsidRPr="00722659" w:rsidRDefault="00A91DA0" w:rsidP="00CA0FE0">
      <w:pPr>
        <w:rPr>
          <w:rFonts w:ascii="Verdana" w:hAnsi="Verdana"/>
          <w:lang w:val="en-US"/>
        </w:rPr>
      </w:pPr>
      <w:r w:rsidRPr="00722659">
        <w:rPr>
          <w:rFonts w:ascii="Verdana" w:hAnsi="Verdana"/>
          <w:lang w:val="en-US"/>
        </w:rPr>
        <w:t xml:space="preserve">The next step is to </w:t>
      </w:r>
      <w:r w:rsidR="0036416F" w:rsidRPr="00722659">
        <w:rPr>
          <w:rFonts w:ascii="Verdana" w:hAnsi="Verdana"/>
          <w:lang w:val="en-US"/>
        </w:rPr>
        <w:t xml:space="preserve">add an entry to the </w:t>
      </w:r>
      <w:proofErr w:type="spellStart"/>
      <w:r w:rsidR="0036416F" w:rsidRPr="00722659">
        <w:rPr>
          <w:rFonts w:ascii="Verdana" w:hAnsi="Verdana"/>
          <w:i/>
          <w:lang w:val="en-US"/>
        </w:rPr>
        <w:t>PriceModelStrategy</w:t>
      </w:r>
      <w:proofErr w:type="spellEnd"/>
      <w:r w:rsidR="0036416F" w:rsidRPr="00722659">
        <w:rPr>
          <w:rFonts w:ascii="Verdana" w:hAnsi="Verdana"/>
          <w:i/>
          <w:lang w:val="en-US"/>
        </w:rPr>
        <w:t xml:space="preserve"> </w:t>
      </w:r>
      <w:proofErr w:type="spellStart"/>
      <w:r w:rsidR="0036416F" w:rsidRPr="00722659">
        <w:rPr>
          <w:rFonts w:ascii="Verdana" w:hAnsi="Verdana"/>
          <w:lang w:val="en-US"/>
        </w:rPr>
        <w:t>enum</w:t>
      </w:r>
      <w:proofErr w:type="spellEnd"/>
      <w:r w:rsidR="0036416F" w:rsidRPr="00722659">
        <w:rPr>
          <w:rFonts w:ascii="Verdana" w:hAnsi="Verdana"/>
          <w:lang w:val="en-US"/>
        </w:rPr>
        <w:t xml:space="preserve"> so that jBilling knows that this Pric</w:t>
      </w:r>
      <w:r w:rsidR="0040094C">
        <w:rPr>
          <w:rFonts w:ascii="Verdana" w:hAnsi="Verdana"/>
          <w:lang w:val="en-US"/>
        </w:rPr>
        <w:t>ing</w:t>
      </w:r>
      <w:r w:rsidR="0036416F" w:rsidRPr="00722659">
        <w:rPr>
          <w:rFonts w:ascii="Verdana" w:hAnsi="Verdana"/>
          <w:lang w:val="en-US"/>
        </w:rPr>
        <w:t xml:space="preserve"> Model exists. In our case it looks like:</w:t>
      </w:r>
    </w:p>
    <w:p w:rsidR="0036416F" w:rsidRPr="0036416F" w:rsidRDefault="0036416F" w:rsidP="003641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36416F">
        <w:rPr>
          <w:rFonts w:ascii="Courier New" w:eastAsia="Times New Roman" w:hAnsi="Courier New" w:cs="Courier New"/>
          <w:color w:val="008080"/>
          <w:sz w:val="20"/>
          <w:szCs w:val="20"/>
          <w:lang w:val="en-US" w:eastAsia="es-AR"/>
        </w:rPr>
        <w:t>/** Pricing strategy that increases the price depending on the country.*/</w:t>
      </w:r>
    </w:p>
    <w:p w:rsidR="0036416F" w:rsidRDefault="0036416F" w:rsidP="003641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</w:pPr>
      <w:r w:rsidRPr="0036416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COUNTRY                   </w:t>
      </w:r>
      <w:r w:rsidRPr="003641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(</w:t>
      </w:r>
      <w:r w:rsidRPr="003641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new</w:t>
      </w:r>
      <w:r w:rsidRPr="0036416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36416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CountryPricingStrategy</w:t>
      </w:r>
      <w:proofErr w:type="spellEnd"/>
      <w:r w:rsidRPr="003641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(</w:t>
      </w:r>
      <w:proofErr w:type="gramEnd"/>
      <w:r w:rsidRPr="003641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));</w:t>
      </w:r>
    </w:p>
    <w:p w:rsidR="00CE5451" w:rsidRDefault="00CE5451" w:rsidP="003641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</w:pPr>
    </w:p>
    <w:p w:rsidR="00263D11" w:rsidRDefault="00263D11" w:rsidP="00263D11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template</w:t>
      </w:r>
    </w:p>
    <w:p w:rsidR="00263D11" w:rsidRDefault="00263D11" w:rsidP="00263D11">
      <w:pPr>
        <w:rPr>
          <w:lang w:val="en-US"/>
        </w:rPr>
      </w:pPr>
    </w:p>
    <w:p w:rsidR="0036416F" w:rsidRDefault="00263D11" w:rsidP="00CA0FE0">
      <w:pPr>
        <w:rPr>
          <w:lang w:val="en-US"/>
        </w:rPr>
      </w:pPr>
      <w:r w:rsidRPr="00722659">
        <w:rPr>
          <w:rFonts w:ascii="Verdana" w:hAnsi="Verdana"/>
          <w:lang w:val="en-US"/>
        </w:rPr>
        <w:lastRenderedPageBreak/>
        <w:t>Finally</w:t>
      </w:r>
      <w:r w:rsidR="0040094C">
        <w:rPr>
          <w:rFonts w:ascii="Verdana" w:hAnsi="Verdana"/>
          <w:lang w:val="en-US"/>
        </w:rPr>
        <w:t>,</w:t>
      </w:r>
      <w:r w:rsidRPr="00722659">
        <w:rPr>
          <w:rFonts w:ascii="Verdana" w:hAnsi="Verdana"/>
          <w:lang w:val="en-US"/>
        </w:rPr>
        <w:t xml:space="preserve"> to complete our implementation we need to add a template for the view part of our new Pric</w:t>
      </w:r>
      <w:r w:rsidR="0040094C">
        <w:rPr>
          <w:rFonts w:ascii="Verdana" w:hAnsi="Verdana"/>
          <w:lang w:val="en-US"/>
        </w:rPr>
        <w:t>ing</w:t>
      </w:r>
      <w:r w:rsidRPr="00722659">
        <w:rPr>
          <w:rFonts w:ascii="Verdana" w:hAnsi="Verdana"/>
          <w:lang w:val="en-US"/>
        </w:rPr>
        <w:t xml:space="preserve"> Model. The name has to be the camel case for the entry that we added in the </w:t>
      </w:r>
      <w:proofErr w:type="spellStart"/>
      <w:r w:rsidRPr="00722659">
        <w:rPr>
          <w:rFonts w:ascii="Verdana" w:hAnsi="Verdana"/>
          <w:lang w:val="en-US"/>
        </w:rPr>
        <w:t>enum</w:t>
      </w:r>
      <w:proofErr w:type="spellEnd"/>
      <w:r w:rsidRPr="00722659">
        <w:rPr>
          <w:rFonts w:ascii="Verdana" w:hAnsi="Verdana"/>
          <w:lang w:val="en-US"/>
        </w:rPr>
        <w:t xml:space="preserve">. </w:t>
      </w:r>
      <w:r w:rsidR="0040094C">
        <w:rPr>
          <w:rFonts w:ascii="Verdana" w:hAnsi="Verdana"/>
          <w:lang w:val="en-US"/>
        </w:rPr>
        <w:t>I</w:t>
      </w:r>
      <w:r w:rsidRPr="00722659">
        <w:rPr>
          <w:rFonts w:ascii="Verdana" w:hAnsi="Verdana"/>
          <w:lang w:val="en-US"/>
        </w:rPr>
        <w:t>f we have for example</w:t>
      </w:r>
      <w:r w:rsidR="0040094C">
        <w:rPr>
          <w:rFonts w:ascii="Verdana" w:hAnsi="Verdana"/>
          <w:lang w:val="en-US"/>
        </w:rPr>
        <w:t>,</w:t>
      </w:r>
      <w:r w:rsidRPr="00722659">
        <w:rPr>
          <w:rFonts w:ascii="Verdana" w:hAnsi="Verdana"/>
          <w:lang w:val="en-US"/>
        </w:rPr>
        <w:t xml:space="preserve"> NEW_PRICE_MODEL</w:t>
      </w:r>
      <w:r w:rsidR="0040094C">
        <w:rPr>
          <w:rFonts w:ascii="Verdana" w:hAnsi="Verdana"/>
          <w:lang w:val="en-US"/>
        </w:rPr>
        <w:t>,</w:t>
      </w:r>
      <w:r w:rsidRPr="00722659">
        <w:rPr>
          <w:rFonts w:ascii="Verdana" w:hAnsi="Verdana"/>
          <w:lang w:val="en-US"/>
        </w:rPr>
        <w:t xml:space="preserve"> the name of the template should be </w:t>
      </w:r>
      <w:r w:rsidRPr="00722659">
        <w:rPr>
          <w:rFonts w:ascii="Verdana" w:hAnsi="Verdana"/>
          <w:i/>
          <w:lang w:val="en-US"/>
        </w:rPr>
        <w:t>_newPriceModel.gsp</w:t>
      </w:r>
      <w:r w:rsidRPr="00722659">
        <w:rPr>
          <w:rFonts w:ascii="Verdana" w:hAnsi="Verdana"/>
          <w:lang w:val="en-US"/>
        </w:rPr>
        <w:t>. In our case it’s</w:t>
      </w:r>
      <w:r w:rsidR="0040094C">
        <w:rPr>
          <w:rFonts w:ascii="Verdana" w:hAnsi="Verdana"/>
          <w:lang w:val="en-US"/>
        </w:rPr>
        <w:t>,</w:t>
      </w:r>
      <w:r w:rsidRPr="00722659">
        <w:rPr>
          <w:rFonts w:ascii="Verdana" w:hAnsi="Verdana"/>
          <w:lang w:val="en-US"/>
        </w:rPr>
        <w:t xml:space="preserve"> </w:t>
      </w:r>
      <w:r w:rsidRPr="00722659">
        <w:rPr>
          <w:rFonts w:ascii="Verdana" w:hAnsi="Verdana"/>
          <w:i/>
          <w:lang w:val="en-US"/>
        </w:rPr>
        <w:t>_country.gsp</w:t>
      </w:r>
      <w:r w:rsidRPr="00722659">
        <w:rPr>
          <w:rFonts w:ascii="Verdana" w:hAnsi="Verdana"/>
          <w:lang w:val="en-US"/>
        </w:rPr>
        <w:t xml:space="preserve">. Once you create it put it in this folder: </w:t>
      </w:r>
      <w:r w:rsidRPr="00722659">
        <w:rPr>
          <w:rFonts w:ascii="Verdana" w:hAnsi="Verdana"/>
          <w:i/>
          <w:lang w:val="en-US"/>
        </w:rPr>
        <w:t>/grails-app/views/</w:t>
      </w:r>
      <w:proofErr w:type="spellStart"/>
      <w:r w:rsidRPr="00722659">
        <w:rPr>
          <w:rFonts w:ascii="Verdana" w:hAnsi="Verdana"/>
          <w:i/>
          <w:lang w:val="en-US"/>
        </w:rPr>
        <w:t>priceModel</w:t>
      </w:r>
      <w:proofErr w:type="spellEnd"/>
      <w:r w:rsidRPr="00722659">
        <w:rPr>
          <w:rFonts w:ascii="Verdana" w:hAnsi="Verdana"/>
          <w:i/>
          <w:lang w:val="en-US"/>
        </w:rPr>
        <w:t>/strategy/</w:t>
      </w:r>
      <w:r w:rsidRPr="00722659">
        <w:rPr>
          <w:rFonts w:ascii="Verdana" w:hAnsi="Verdana"/>
          <w:lang w:val="en-US"/>
        </w:rPr>
        <w:t>.</w:t>
      </w:r>
    </w:p>
    <w:p w:rsidR="00835C48" w:rsidRPr="00722659" w:rsidRDefault="00835C48" w:rsidP="00CA0FE0">
      <w:pPr>
        <w:rPr>
          <w:rFonts w:ascii="Verdana" w:hAnsi="Verdana"/>
          <w:lang w:val="en-US"/>
        </w:rPr>
      </w:pPr>
      <w:r w:rsidRPr="00722659">
        <w:rPr>
          <w:rFonts w:ascii="Verdana" w:hAnsi="Verdana"/>
          <w:lang w:val="en-US"/>
        </w:rPr>
        <w:t xml:space="preserve">Inside you just need to copy and paste the contents of </w:t>
      </w:r>
      <w:r w:rsidR="0040094C">
        <w:rPr>
          <w:rFonts w:ascii="Verdana" w:hAnsi="Verdana"/>
          <w:lang w:val="en-US"/>
        </w:rPr>
        <w:t xml:space="preserve">the </w:t>
      </w:r>
      <w:r w:rsidRPr="00722659">
        <w:rPr>
          <w:rFonts w:ascii="Verdana" w:hAnsi="Verdana"/>
          <w:lang w:val="en-US"/>
        </w:rPr>
        <w:t xml:space="preserve">other template. If your strategy doesn’t need the rate and currency fields, then use the content of the flat </w:t>
      </w:r>
      <w:r w:rsidR="0040094C">
        <w:rPr>
          <w:rFonts w:ascii="Verdana" w:hAnsi="Verdana"/>
          <w:lang w:val="en-US"/>
        </w:rPr>
        <w:t>P</w:t>
      </w:r>
      <w:r w:rsidRPr="00722659">
        <w:rPr>
          <w:rFonts w:ascii="Verdana" w:hAnsi="Verdana"/>
          <w:lang w:val="en-US"/>
        </w:rPr>
        <w:t>ric</w:t>
      </w:r>
      <w:r w:rsidR="0040094C">
        <w:rPr>
          <w:rFonts w:ascii="Verdana" w:hAnsi="Verdana"/>
          <w:lang w:val="en-US"/>
        </w:rPr>
        <w:t>ing</w:t>
      </w:r>
      <w:r w:rsidRPr="00722659">
        <w:rPr>
          <w:rFonts w:ascii="Verdana" w:hAnsi="Verdana"/>
          <w:lang w:val="en-US"/>
        </w:rPr>
        <w:t xml:space="preserve"> </w:t>
      </w:r>
      <w:r w:rsidR="0040094C">
        <w:rPr>
          <w:rFonts w:ascii="Verdana" w:hAnsi="Verdana"/>
          <w:lang w:val="en-US"/>
        </w:rPr>
        <w:t>M</w:t>
      </w:r>
      <w:r w:rsidRPr="00722659">
        <w:rPr>
          <w:rFonts w:ascii="Verdana" w:hAnsi="Verdana"/>
          <w:lang w:val="en-US"/>
        </w:rPr>
        <w:t>odel. Otherwise</w:t>
      </w:r>
      <w:r w:rsidR="0040094C">
        <w:rPr>
          <w:rFonts w:ascii="Verdana" w:hAnsi="Verdana"/>
          <w:lang w:val="en-US"/>
        </w:rPr>
        <w:t>, you can</w:t>
      </w:r>
      <w:r w:rsidRPr="00722659">
        <w:rPr>
          <w:rFonts w:ascii="Verdana" w:hAnsi="Verdana"/>
          <w:lang w:val="en-US"/>
        </w:rPr>
        <w:t xml:space="preserve"> use any of the other templates.</w:t>
      </w:r>
    </w:p>
    <w:p w:rsidR="00835C48" w:rsidRPr="00722659" w:rsidRDefault="00835C48" w:rsidP="00CA0FE0">
      <w:pPr>
        <w:rPr>
          <w:rFonts w:ascii="Verdana" w:hAnsi="Verdana"/>
          <w:lang w:val="en-US"/>
        </w:rPr>
      </w:pPr>
      <w:r w:rsidRPr="00722659">
        <w:rPr>
          <w:rFonts w:ascii="Verdana" w:hAnsi="Verdana"/>
          <w:lang w:val="en-US"/>
        </w:rPr>
        <w:t>The file will also be attached.</w:t>
      </w:r>
    </w:p>
    <w:p w:rsidR="00835C48" w:rsidRDefault="00835C48" w:rsidP="00835C48">
      <w:pPr>
        <w:pStyle w:val="Heading1"/>
        <w:rPr>
          <w:lang w:val="en-US"/>
        </w:rPr>
      </w:pPr>
      <w:r>
        <w:rPr>
          <w:lang w:val="en-US"/>
        </w:rPr>
        <w:t>i18n</w:t>
      </w:r>
    </w:p>
    <w:p w:rsidR="00835C48" w:rsidRPr="00722659" w:rsidRDefault="00835C48" w:rsidP="00835C48">
      <w:pPr>
        <w:rPr>
          <w:rFonts w:ascii="Verdana" w:hAnsi="Verdana"/>
          <w:i/>
          <w:lang w:val="en-US"/>
        </w:rPr>
      </w:pPr>
      <w:r w:rsidRPr="00722659">
        <w:rPr>
          <w:rFonts w:ascii="Verdana" w:hAnsi="Verdana"/>
          <w:lang w:val="en-US"/>
        </w:rPr>
        <w:t xml:space="preserve">The last thing you need to do is add one line in the </w:t>
      </w:r>
      <w:proofErr w:type="spellStart"/>
      <w:r w:rsidRPr="00722659">
        <w:rPr>
          <w:rFonts w:ascii="Verdana" w:hAnsi="Verdana"/>
          <w:lang w:val="en-US"/>
        </w:rPr>
        <w:t>message</w:t>
      </w:r>
      <w:r w:rsidR="001C31E8" w:rsidRPr="00722659">
        <w:rPr>
          <w:rFonts w:ascii="Verdana" w:hAnsi="Verdana"/>
          <w:lang w:val="en-US"/>
        </w:rPr>
        <w:t>s</w:t>
      </w:r>
      <w:r w:rsidRPr="00722659">
        <w:rPr>
          <w:rFonts w:ascii="Verdana" w:hAnsi="Verdana"/>
          <w:lang w:val="en-US"/>
        </w:rPr>
        <w:t>.properties</w:t>
      </w:r>
      <w:proofErr w:type="spellEnd"/>
      <w:r w:rsidRPr="00722659">
        <w:rPr>
          <w:rFonts w:ascii="Verdana" w:hAnsi="Verdana"/>
          <w:lang w:val="en-US"/>
        </w:rPr>
        <w:t xml:space="preserve"> file so that the name of the Pric</w:t>
      </w:r>
      <w:r w:rsidR="0040094C">
        <w:rPr>
          <w:rFonts w:ascii="Verdana" w:hAnsi="Verdana"/>
          <w:lang w:val="en-US"/>
        </w:rPr>
        <w:t>ing</w:t>
      </w:r>
      <w:r w:rsidRPr="00722659">
        <w:rPr>
          <w:rFonts w:ascii="Verdana" w:hAnsi="Verdana"/>
          <w:lang w:val="en-US"/>
        </w:rPr>
        <w:t xml:space="preserve"> Model appears nicely in the drop down when you need to select the desired strategy. </w:t>
      </w:r>
      <w:r w:rsidR="0040094C">
        <w:rPr>
          <w:rFonts w:ascii="Verdana" w:hAnsi="Verdana"/>
          <w:lang w:val="en-US"/>
        </w:rPr>
        <w:t>L</w:t>
      </w:r>
      <w:r w:rsidRPr="00722659">
        <w:rPr>
          <w:rFonts w:ascii="Verdana" w:hAnsi="Verdana"/>
          <w:lang w:val="en-US"/>
        </w:rPr>
        <w:t xml:space="preserve">ook for this text in the file </w:t>
      </w:r>
      <w:proofErr w:type="spellStart"/>
      <w:r w:rsidRPr="00722659">
        <w:rPr>
          <w:rFonts w:ascii="Verdana" w:hAnsi="Verdana"/>
          <w:i/>
          <w:lang w:val="en-US"/>
        </w:rPr>
        <w:t>price.strategy.FLAT</w:t>
      </w:r>
      <w:proofErr w:type="spellEnd"/>
      <w:r w:rsidRPr="00722659">
        <w:rPr>
          <w:rFonts w:ascii="Verdana" w:hAnsi="Verdana"/>
          <w:i/>
          <w:lang w:val="en-US"/>
        </w:rPr>
        <w:t>=</w:t>
      </w:r>
      <w:proofErr w:type="gramStart"/>
      <w:r w:rsidRPr="00722659">
        <w:rPr>
          <w:rFonts w:ascii="Verdana" w:hAnsi="Verdana"/>
          <w:i/>
          <w:lang w:val="en-US"/>
        </w:rPr>
        <w:t xml:space="preserve">Flat </w:t>
      </w:r>
      <w:r w:rsidRPr="00722659">
        <w:rPr>
          <w:rFonts w:ascii="Verdana" w:hAnsi="Verdana"/>
          <w:lang w:val="en-US"/>
        </w:rPr>
        <w:t xml:space="preserve"> and</w:t>
      </w:r>
      <w:proofErr w:type="gramEnd"/>
      <w:r w:rsidRPr="00722659">
        <w:rPr>
          <w:rFonts w:ascii="Verdana" w:hAnsi="Verdana"/>
          <w:lang w:val="en-US"/>
        </w:rPr>
        <w:t xml:space="preserve">  add </w:t>
      </w:r>
      <w:r w:rsidR="0040094C">
        <w:rPr>
          <w:rFonts w:ascii="Verdana" w:hAnsi="Verdana"/>
          <w:lang w:val="en-US"/>
        </w:rPr>
        <w:t>it</w:t>
      </w:r>
      <w:r w:rsidRPr="00722659">
        <w:rPr>
          <w:rFonts w:ascii="Verdana" w:hAnsi="Verdana"/>
          <w:lang w:val="en-US"/>
        </w:rPr>
        <w:t xml:space="preserve"> at the bottom after all the internationalizations for the other strategies. In our case it’s</w:t>
      </w:r>
      <w:r w:rsidR="0040094C">
        <w:rPr>
          <w:rFonts w:ascii="Verdana" w:hAnsi="Verdana"/>
          <w:lang w:val="en-US"/>
        </w:rPr>
        <w:t>,</w:t>
      </w:r>
      <w:r w:rsidRPr="00722659">
        <w:rPr>
          <w:rFonts w:ascii="Verdana" w:hAnsi="Verdana"/>
          <w:lang w:val="en-US"/>
        </w:rPr>
        <w:t xml:space="preserve"> </w:t>
      </w:r>
      <w:proofErr w:type="spellStart"/>
      <w:r w:rsidRPr="00722659">
        <w:rPr>
          <w:rFonts w:ascii="Verdana" w:hAnsi="Verdana"/>
          <w:i/>
          <w:lang w:val="en-US"/>
        </w:rPr>
        <w:t>price.strategy.COUNTRY</w:t>
      </w:r>
      <w:proofErr w:type="spellEnd"/>
      <w:r w:rsidRPr="00722659">
        <w:rPr>
          <w:rFonts w:ascii="Verdana" w:hAnsi="Verdana"/>
          <w:i/>
          <w:lang w:val="en-US"/>
        </w:rPr>
        <w:t>=Country</w:t>
      </w:r>
    </w:p>
    <w:p w:rsidR="00F50C64" w:rsidRDefault="00F50C64" w:rsidP="00835C48">
      <w:pPr>
        <w:rPr>
          <w:lang w:val="en-US"/>
        </w:rPr>
      </w:pPr>
    </w:p>
    <w:p w:rsidR="00D8168D" w:rsidRPr="00722659" w:rsidRDefault="00D8168D" w:rsidP="00835C48">
      <w:pPr>
        <w:rPr>
          <w:rFonts w:ascii="Verdana" w:hAnsi="Verdana"/>
          <w:lang w:val="en-US"/>
        </w:rPr>
      </w:pPr>
      <w:r w:rsidRPr="00722659">
        <w:rPr>
          <w:rFonts w:ascii="Verdana" w:hAnsi="Verdana"/>
          <w:lang w:val="en-US"/>
        </w:rPr>
        <w:t xml:space="preserve">This is how it </w:t>
      </w:r>
      <w:proofErr w:type="gramStart"/>
      <w:r w:rsidR="0040094C">
        <w:rPr>
          <w:rFonts w:ascii="Verdana" w:hAnsi="Verdana"/>
          <w:lang w:val="en-US"/>
        </w:rPr>
        <w:t>will</w:t>
      </w:r>
      <w:proofErr w:type="gramEnd"/>
      <w:r w:rsidR="0040094C">
        <w:rPr>
          <w:rFonts w:ascii="Verdana" w:hAnsi="Verdana"/>
          <w:lang w:val="en-US"/>
        </w:rPr>
        <w:t xml:space="preserve"> </w:t>
      </w:r>
      <w:r w:rsidRPr="00722659">
        <w:rPr>
          <w:rFonts w:ascii="Verdana" w:hAnsi="Verdana"/>
          <w:lang w:val="en-US"/>
        </w:rPr>
        <w:t>looks when we use the GUI:</w:t>
      </w:r>
    </w:p>
    <w:p w:rsidR="00D8168D" w:rsidRPr="00D8168D" w:rsidRDefault="00D8168D" w:rsidP="00835C48">
      <w:pPr>
        <w:rPr>
          <w:lang w:val="en-US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2E6A4EB3" wp14:editId="3F59F8D4">
            <wp:simplePos x="0" y="0"/>
            <wp:positionH relativeFrom="column">
              <wp:posOffset>-689610</wp:posOffset>
            </wp:positionH>
            <wp:positionV relativeFrom="paragraph">
              <wp:posOffset>259715</wp:posOffset>
            </wp:positionV>
            <wp:extent cx="6975475" cy="2124710"/>
            <wp:effectExtent l="0" t="0" r="0" b="8890"/>
            <wp:wrapSquare wrapText="bothSides"/>
            <wp:docPr id="3" name="Picture 3" descr="C:\Users\jmvidal\Desktop\cou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mvidal\Desktop\countr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47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31E8" w:rsidRDefault="001C31E8">
      <w:pPr>
        <w:rPr>
          <w:rFonts w:ascii="Verdana" w:eastAsiaTheme="majorEastAsia" w:hAnsi="Verdana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rFonts w:ascii="Verdana" w:hAnsi="Verdana"/>
          <w:lang w:val="en-US"/>
        </w:rPr>
        <w:br w:type="page"/>
      </w:r>
    </w:p>
    <w:p w:rsidR="001C31E8" w:rsidRPr="00CE4327" w:rsidRDefault="001C31E8" w:rsidP="001C31E8">
      <w:pPr>
        <w:pStyle w:val="Title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Summary</w:t>
      </w:r>
    </w:p>
    <w:p w:rsidR="00835C48" w:rsidRPr="00722659" w:rsidRDefault="001C31E8" w:rsidP="00CA0FE0">
      <w:pPr>
        <w:rPr>
          <w:rFonts w:ascii="Verdana" w:hAnsi="Verdana" w:cstheme="minorHAnsi"/>
          <w:lang w:val="en-US"/>
        </w:rPr>
      </w:pPr>
      <w:r w:rsidRPr="00722659">
        <w:rPr>
          <w:rFonts w:ascii="Verdana" w:hAnsi="Verdana" w:cstheme="minorHAnsi"/>
          <w:lang w:val="en-US"/>
        </w:rPr>
        <w:t>Here’s a summary of all the files that were modified/created in order to complete this exercise.</w:t>
      </w:r>
    </w:p>
    <w:tbl>
      <w:tblPr>
        <w:tblStyle w:val="TableGrid"/>
        <w:tblW w:w="1080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5580"/>
        <w:gridCol w:w="2610"/>
        <w:gridCol w:w="2610"/>
      </w:tblGrid>
      <w:tr w:rsidR="001C31E8" w:rsidRPr="00A06882" w:rsidTr="00870ECC">
        <w:tc>
          <w:tcPr>
            <w:tcW w:w="5580" w:type="dxa"/>
          </w:tcPr>
          <w:p w:rsidR="001C31E8" w:rsidRPr="00A06882" w:rsidRDefault="001C31E8" w:rsidP="00184A2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882">
              <w:rPr>
                <w:rFonts w:cstheme="minorHAnsi"/>
                <w:sz w:val="28"/>
                <w:szCs w:val="28"/>
                <w:lang w:val="en-US"/>
              </w:rPr>
              <w:t>File</w:t>
            </w:r>
          </w:p>
        </w:tc>
        <w:tc>
          <w:tcPr>
            <w:tcW w:w="2610" w:type="dxa"/>
          </w:tcPr>
          <w:p w:rsidR="001C31E8" w:rsidRPr="00A06882" w:rsidRDefault="001C31E8" w:rsidP="00184A2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882">
              <w:rPr>
                <w:rFonts w:cstheme="minorHAnsi"/>
                <w:sz w:val="28"/>
                <w:szCs w:val="28"/>
                <w:lang w:val="en-US"/>
              </w:rPr>
              <w:t>Updated or Created?</w:t>
            </w:r>
          </w:p>
        </w:tc>
        <w:tc>
          <w:tcPr>
            <w:tcW w:w="2610" w:type="dxa"/>
          </w:tcPr>
          <w:p w:rsidR="001C31E8" w:rsidRPr="00A06882" w:rsidRDefault="001C31E8" w:rsidP="00184A2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882">
              <w:rPr>
                <w:rFonts w:cstheme="minorHAnsi"/>
                <w:sz w:val="28"/>
                <w:szCs w:val="28"/>
                <w:lang w:val="en-US"/>
              </w:rPr>
              <w:t>Description</w:t>
            </w:r>
          </w:p>
        </w:tc>
      </w:tr>
      <w:tr w:rsidR="001C31E8" w:rsidRPr="00B56D24" w:rsidTr="00870ECC">
        <w:tc>
          <w:tcPr>
            <w:tcW w:w="5580" w:type="dxa"/>
          </w:tcPr>
          <w:p w:rsidR="001C31E8" w:rsidRPr="00722659" w:rsidRDefault="00870ECC" w:rsidP="00CA0FE0">
            <w:pPr>
              <w:spacing w:after="200" w:line="276" w:lineRule="auto"/>
              <w:rPr>
                <w:rFonts w:ascii="Verdana" w:hAnsi="Verdana" w:cstheme="minorHAnsi"/>
                <w:i/>
                <w:lang w:val="en-US"/>
              </w:rPr>
            </w:pPr>
            <w:proofErr w:type="spellStart"/>
            <w:r w:rsidRPr="00722659">
              <w:rPr>
                <w:rFonts w:ascii="Verdana" w:hAnsi="Verdana" w:cstheme="minorHAnsi"/>
                <w:i/>
                <w:lang w:val="en-US"/>
              </w:rPr>
              <w:t>src</w:t>
            </w:r>
            <w:proofErr w:type="spellEnd"/>
            <w:r w:rsidRPr="00722659">
              <w:rPr>
                <w:rFonts w:ascii="Verdana" w:hAnsi="Verdana" w:cstheme="minorHAnsi"/>
                <w:i/>
                <w:lang w:val="en-US"/>
              </w:rPr>
              <w:t>/java/com/</w:t>
            </w:r>
            <w:proofErr w:type="spellStart"/>
            <w:r w:rsidRPr="00722659">
              <w:rPr>
                <w:rFonts w:ascii="Verdana" w:hAnsi="Verdana" w:cstheme="minorHAnsi"/>
                <w:i/>
                <w:lang w:val="en-US"/>
              </w:rPr>
              <w:t>sapienter</w:t>
            </w:r>
            <w:proofErr w:type="spellEnd"/>
            <w:r w:rsidRPr="00722659">
              <w:rPr>
                <w:rFonts w:ascii="Verdana" w:hAnsi="Verdana" w:cstheme="minorHAnsi"/>
                <w:i/>
                <w:lang w:val="en-US"/>
              </w:rPr>
              <w:t>/</w:t>
            </w:r>
            <w:proofErr w:type="spellStart"/>
            <w:r w:rsidRPr="00722659">
              <w:rPr>
                <w:rFonts w:ascii="Verdana" w:hAnsi="Verdana" w:cstheme="minorHAnsi"/>
                <w:i/>
                <w:lang w:val="en-US"/>
              </w:rPr>
              <w:t>jbilling</w:t>
            </w:r>
            <w:proofErr w:type="spellEnd"/>
            <w:r w:rsidRPr="00722659">
              <w:rPr>
                <w:rFonts w:ascii="Verdana" w:hAnsi="Verdana" w:cstheme="minorHAnsi"/>
                <w:i/>
                <w:lang w:val="en-US"/>
              </w:rPr>
              <w:t xml:space="preserve">/server/pricing/strategy/ </w:t>
            </w:r>
            <w:r w:rsidR="001C31E8" w:rsidRPr="00722659">
              <w:rPr>
                <w:rFonts w:ascii="Verdana" w:hAnsi="Verdana" w:cstheme="minorHAnsi"/>
                <w:i/>
                <w:lang w:val="en-US"/>
              </w:rPr>
              <w:t>CountryPricingStrategy.java</w:t>
            </w:r>
          </w:p>
        </w:tc>
        <w:tc>
          <w:tcPr>
            <w:tcW w:w="2610" w:type="dxa"/>
          </w:tcPr>
          <w:p w:rsidR="001C31E8" w:rsidRPr="00722659" w:rsidRDefault="001C31E8" w:rsidP="00CA0FE0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 w:rsidRPr="00722659">
              <w:rPr>
                <w:rFonts w:ascii="Verdana" w:hAnsi="Verdana" w:cstheme="minorHAnsi"/>
                <w:lang w:val="en-US"/>
              </w:rPr>
              <w:t>Created</w:t>
            </w:r>
          </w:p>
        </w:tc>
        <w:tc>
          <w:tcPr>
            <w:tcW w:w="2610" w:type="dxa"/>
          </w:tcPr>
          <w:p w:rsidR="001C31E8" w:rsidRPr="00722659" w:rsidRDefault="00A06882" w:rsidP="00CA0FE0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 w:rsidRPr="00722659">
              <w:rPr>
                <w:rFonts w:ascii="Verdana" w:hAnsi="Verdana" w:cstheme="minorHAnsi"/>
                <w:lang w:val="en-US"/>
              </w:rPr>
              <w:t>Class with all the logic for calculating the price for this new Price Model.</w:t>
            </w:r>
          </w:p>
        </w:tc>
      </w:tr>
      <w:tr w:rsidR="001C31E8" w:rsidRPr="00B56D24" w:rsidTr="00870ECC">
        <w:tc>
          <w:tcPr>
            <w:tcW w:w="5580" w:type="dxa"/>
          </w:tcPr>
          <w:p w:rsidR="001C31E8" w:rsidRPr="00722659" w:rsidRDefault="00870ECC" w:rsidP="00CA0FE0">
            <w:pPr>
              <w:spacing w:after="200" w:line="276" w:lineRule="auto"/>
              <w:rPr>
                <w:rFonts w:ascii="Verdana" w:hAnsi="Verdana" w:cstheme="minorHAnsi"/>
                <w:i/>
                <w:lang w:val="en-US"/>
              </w:rPr>
            </w:pPr>
            <w:r w:rsidRPr="00722659">
              <w:rPr>
                <w:rFonts w:ascii="Verdana" w:hAnsi="Verdana" w:cstheme="minorHAnsi"/>
                <w:i/>
                <w:lang w:val="en-US"/>
              </w:rPr>
              <w:t>grail</w:t>
            </w:r>
            <w:r w:rsidR="006036A2" w:rsidRPr="00722659">
              <w:rPr>
                <w:rFonts w:ascii="Verdana" w:hAnsi="Verdana" w:cstheme="minorHAnsi"/>
                <w:i/>
                <w:lang w:val="en-US"/>
              </w:rPr>
              <w:t>s-app/views/</w:t>
            </w:r>
            <w:proofErr w:type="spellStart"/>
            <w:r w:rsidR="006036A2" w:rsidRPr="00722659">
              <w:rPr>
                <w:rFonts w:ascii="Verdana" w:hAnsi="Verdana" w:cstheme="minorHAnsi"/>
                <w:i/>
                <w:lang w:val="en-US"/>
              </w:rPr>
              <w:t>priceModel</w:t>
            </w:r>
            <w:proofErr w:type="spellEnd"/>
            <w:r w:rsidR="006036A2" w:rsidRPr="00722659">
              <w:rPr>
                <w:rFonts w:ascii="Verdana" w:hAnsi="Verdana" w:cstheme="minorHAnsi"/>
                <w:i/>
                <w:lang w:val="en-US"/>
              </w:rPr>
              <w:t>/strategy/</w:t>
            </w:r>
            <w:r w:rsidRPr="00722659">
              <w:rPr>
                <w:rFonts w:ascii="Verdana" w:hAnsi="Verdana" w:cstheme="minorHAnsi"/>
                <w:i/>
                <w:lang w:val="en-US"/>
              </w:rPr>
              <w:t xml:space="preserve"> </w:t>
            </w:r>
            <w:r w:rsidR="001C31E8" w:rsidRPr="00722659">
              <w:rPr>
                <w:rFonts w:ascii="Verdana" w:hAnsi="Verdana" w:cstheme="minorHAnsi"/>
                <w:i/>
                <w:lang w:val="en-US"/>
              </w:rPr>
              <w:t>_</w:t>
            </w:r>
            <w:proofErr w:type="spellStart"/>
            <w:r w:rsidR="001C31E8" w:rsidRPr="00722659">
              <w:rPr>
                <w:rFonts w:ascii="Verdana" w:hAnsi="Verdana" w:cstheme="minorHAnsi"/>
                <w:i/>
                <w:lang w:val="en-US"/>
              </w:rPr>
              <w:t>country.gsp</w:t>
            </w:r>
            <w:proofErr w:type="spellEnd"/>
          </w:p>
        </w:tc>
        <w:tc>
          <w:tcPr>
            <w:tcW w:w="2610" w:type="dxa"/>
          </w:tcPr>
          <w:p w:rsidR="001C31E8" w:rsidRPr="00722659" w:rsidRDefault="001C31E8" w:rsidP="00CA0FE0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 w:rsidRPr="00722659">
              <w:rPr>
                <w:rFonts w:ascii="Verdana" w:hAnsi="Verdana" w:cstheme="minorHAnsi"/>
                <w:lang w:val="en-US"/>
              </w:rPr>
              <w:t>Created</w:t>
            </w:r>
          </w:p>
        </w:tc>
        <w:tc>
          <w:tcPr>
            <w:tcW w:w="2610" w:type="dxa"/>
          </w:tcPr>
          <w:p w:rsidR="001C31E8" w:rsidRPr="00722659" w:rsidRDefault="00A06882" w:rsidP="00CA0FE0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 w:rsidRPr="00722659">
              <w:rPr>
                <w:rFonts w:ascii="Verdana" w:hAnsi="Verdana" w:cstheme="minorHAnsi"/>
                <w:lang w:val="en-US"/>
              </w:rPr>
              <w:t>Template for the Pricing Strategy.</w:t>
            </w:r>
          </w:p>
        </w:tc>
      </w:tr>
      <w:tr w:rsidR="001C31E8" w:rsidRPr="00B56D24" w:rsidTr="00870ECC">
        <w:tc>
          <w:tcPr>
            <w:tcW w:w="5580" w:type="dxa"/>
          </w:tcPr>
          <w:p w:rsidR="001C31E8" w:rsidRPr="00722659" w:rsidRDefault="00870ECC" w:rsidP="00CA0FE0">
            <w:pPr>
              <w:spacing w:after="200" w:line="276" w:lineRule="auto"/>
              <w:rPr>
                <w:rFonts w:ascii="Verdana" w:hAnsi="Verdana" w:cstheme="minorHAnsi"/>
                <w:i/>
                <w:lang w:val="en-US"/>
              </w:rPr>
            </w:pPr>
            <w:proofErr w:type="spellStart"/>
            <w:r w:rsidRPr="00722659">
              <w:rPr>
                <w:rFonts w:ascii="Verdana" w:hAnsi="Verdana" w:cstheme="minorHAnsi"/>
                <w:i/>
                <w:lang w:val="en-US"/>
              </w:rPr>
              <w:t>src</w:t>
            </w:r>
            <w:proofErr w:type="spellEnd"/>
            <w:r w:rsidRPr="00722659">
              <w:rPr>
                <w:rFonts w:ascii="Verdana" w:hAnsi="Verdana" w:cstheme="minorHAnsi"/>
                <w:i/>
                <w:lang w:val="en-US"/>
              </w:rPr>
              <w:t>/java/com/</w:t>
            </w:r>
            <w:proofErr w:type="spellStart"/>
            <w:r w:rsidRPr="00722659">
              <w:rPr>
                <w:rFonts w:ascii="Verdana" w:hAnsi="Verdana" w:cstheme="minorHAnsi"/>
                <w:i/>
                <w:lang w:val="en-US"/>
              </w:rPr>
              <w:t>sapienter</w:t>
            </w:r>
            <w:proofErr w:type="spellEnd"/>
            <w:r w:rsidRPr="00722659">
              <w:rPr>
                <w:rFonts w:ascii="Verdana" w:hAnsi="Verdana" w:cstheme="minorHAnsi"/>
                <w:i/>
                <w:lang w:val="en-US"/>
              </w:rPr>
              <w:t>/</w:t>
            </w:r>
            <w:proofErr w:type="spellStart"/>
            <w:r w:rsidRPr="00722659">
              <w:rPr>
                <w:rFonts w:ascii="Verdana" w:hAnsi="Verdana" w:cstheme="minorHAnsi"/>
                <w:i/>
                <w:lang w:val="en-US"/>
              </w:rPr>
              <w:t>jbilling</w:t>
            </w:r>
            <w:proofErr w:type="spellEnd"/>
            <w:r w:rsidRPr="00722659">
              <w:rPr>
                <w:rFonts w:ascii="Verdana" w:hAnsi="Verdana" w:cstheme="minorHAnsi"/>
                <w:i/>
                <w:lang w:val="en-US"/>
              </w:rPr>
              <w:t>/server/pricing/</w:t>
            </w:r>
            <w:proofErr w:type="spellStart"/>
            <w:r w:rsidRPr="00722659">
              <w:rPr>
                <w:rFonts w:ascii="Verdana" w:hAnsi="Verdana" w:cstheme="minorHAnsi"/>
                <w:i/>
                <w:lang w:val="en-US"/>
              </w:rPr>
              <w:t>db</w:t>
            </w:r>
            <w:proofErr w:type="spellEnd"/>
            <w:r w:rsidRPr="00722659">
              <w:rPr>
                <w:rFonts w:ascii="Verdana" w:hAnsi="Verdana" w:cstheme="minorHAnsi"/>
                <w:i/>
                <w:lang w:val="en-US"/>
              </w:rPr>
              <w:t xml:space="preserve">/ </w:t>
            </w:r>
            <w:r w:rsidR="001C31E8" w:rsidRPr="00722659">
              <w:rPr>
                <w:rFonts w:ascii="Verdana" w:hAnsi="Verdana" w:cstheme="minorHAnsi"/>
                <w:i/>
                <w:lang w:val="en-US"/>
              </w:rPr>
              <w:t>PriceModelStrateg</w:t>
            </w:r>
            <w:ins w:id="22" w:author="jmvidal" w:date="2012-07-06T17:53:00Z">
              <w:r w:rsidR="00B56D24">
                <w:rPr>
                  <w:rFonts w:ascii="Verdana" w:hAnsi="Verdana" w:cstheme="minorHAnsi"/>
                  <w:i/>
                  <w:lang w:val="en-US"/>
                </w:rPr>
                <w:t>y</w:t>
              </w:r>
            </w:ins>
            <w:bookmarkStart w:id="23" w:name="_GoBack"/>
            <w:bookmarkEnd w:id="23"/>
            <w:r w:rsidR="001C31E8" w:rsidRPr="00722659">
              <w:rPr>
                <w:rFonts w:ascii="Verdana" w:hAnsi="Verdana" w:cstheme="minorHAnsi"/>
                <w:i/>
                <w:lang w:val="en-US"/>
              </w:rPr>
              <w:t>.java</w:t>
            </w:r>
          </w:p>
        </w:tc>
        <w:tc>
          <w:tcPr>
            <w:tcW w:w="2610" w:type="dxa"/>
          </w:tcPr>
          <w:p w:rsidR="001C31E8" w:rsidRPr="00722659" w:rsidRDefault="001C31E8" w:rsidP="00CA0FE0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 w:rsidRPr="00722659">
              <w:rPr>
                <w:rFonts w:ascii="Verdana" w:hAnsi="Verdana" w:cstheme="minorHAnsi"/>
                <w:lang w:val="en-US"/>
              </w:rPr>
              <w:t>Updated</w:t>
            </w:r>
          </w:p>
        </w:tc>
        <w:tc>
          <w:tcPr>
            <w:tcW w:w="2610" w:type="dxa"/>
          </w:tcPr>
          <w:p w:rsidR="001C31E8" w:rsidRPr="00722659" w:rsidRDefault="00A06882" w:rsidP="00CA0FE0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 w:rsidRPr="00722659">
              <w:rPr>
                <w:rFonts w:ascii="Verdana" w:hAnsi="Verdana" w:cstheme="minorHAnsi"/>
                <w:lang w:val="en-US"/>
              </w:rPr>
              <w:t>Added one entry so that the system knows about our new Price Model.</w:t>
            </w:r>
          </w:p>
        </w:tc>
      </w:tr>
      <w:tr w:rsidR="001C31E8" w:rsidRPr="00B56D24" w:rsidTr="00870ECC">
        <w:tc>
          <w:tcPr>
            <w:tcW w:w="5580" w:type="dxa"/>
          </w:tcPr>
          <w:p w:rsidR="001C31E8" w:rsidRPr="00722659" w:rsidRDefault="00870ECC" w:rsidP="00CA0FE0">
            <w:pPr>
              <w:spacing w:after="200" w:line="276" w:lineRule="auto"/>
              <w:rPr>
                <w:rFonts w:ascii="Verdana" w:hAnsi="Verdana" w:cstheme="minorHAnsi"/>
                <w:i/>
                <w:lang w:val="en-US"/>
              </w:rPr>
            </w:pPr>
            <w:r w:rsidRPr="00722659">
              <w:rPr>
                <w:rFonts w:ascii="Verdana" w:hAnsi="Verdana" w:cstheme="minorHAnsi"/>
                <w:i/>
                <w:lang w:val="en-US"/>
              </w:rPr>
              <w:t xml:space="preserve">grails-app/i18n/ </w:t>
            </w:r>
            <w:proofErr w:type="spellStart"/>
            <w:r w:rsidR="00A06882" w:rsidRPr="00722659">
              <w:rPr>
                <w:rFonts w:ascii="Verdana" w:hAnsi="Verdana" w:cstheme="minorHAnsi"/>
                <w:i/>
                <w:lang w:val="en-US"/>
              </w:rPr>
              <w:t>messages.properties</w:t>
            </w:r>
            <w:proofErr w:type="spellEnd"/>
          </w:p>
        </w:tc>
        <w:tc>
          <w:tcPr>
            <w:tcW w:w="2610" w:type="dxa"/>
          </w:tcPr>
          <w:p w:rsidR="001C31E8" w:rsidRPr="00722659" w:rsidRDefault="00A06882" w:rsidP="00CA0FE0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 w:rsidRPr="00722659">
              <w:rPr>
                <w:rFonts w:ascii="Verdana" w:hAnsi="Verdana" w:cstheme="minorHAnsi"/>
                <w:lang w:val="en-US"/>
              </w:rPr>
              <w:t>Updated</w:t>
            </w:r>
          </w:p>
        </w:tc>
        <w:tc>
          <w:tcPr>
            <w:tcW w:w="2610" w:type="dxa"/>
          </w:tcPr>
          <w:p w:rsidR="001C31E8" w:rsidRPr="00722659" w:rsidRDefault="00A06882" w:rsidP="00CA0FE0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 w:rsidRPr="00722659">
              <w:rPr>
                <w:rFonts w:ascii="Verdana" w:hAnsi="Verdana" w:cstheme="minorHAnsi"/>
                <w:lang w:val="en-US"/>
              </w:rPr>
              <w:t>Added one line with the i18n for the Price Models drop down.</w:t>
            </w:r>
          </w:p>
        </w:tc>
      </w:tr>
    </w:tbl>
    <w:p w:rsidR="001C31E8" w:rsidRPr="0036416F" w:rsidRDefault="001C31E8" w:rsidP="00CA0FE0">
      <w:pPr>
        <w:rPr>
          <w:lang w:val="en-US"/>
        </w:rPr>
      </w:pPr>
    </w:p>
    <w:sectPr w:rsidR="001C31E8" w:rsidRPr="0036416F" w:rsidSect="007F4943">
      <w:headerReference w:type="default" r:id="rId10"/>
      <w:footerReference w:type="default" r:id="rId1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F02" w:rsidRDefault="003C1F02" w:rsidP="00877E0B">
      <w:pPr>
        <w:spacing w:after="0" w:line="240" w:lineRule="auto"/>
      </w:pPr>
      <w:r>
        <w:separator/>
      </w:r>
    </w:p>
  </w:endnote>
  <w:endnote w:type="continuationSeparator" w:id="0">
    <w:p w:rsidR="003C1F02" w:rsidRDefault="003C1F02" w:rsidP="00877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</w:rPr>
      <w:id w:val="83056305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7F4943" w:rsidRPr="007F4943" w:rsidRDefault="005F3F7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808080" w:themeColor="background1" w:themeShade="80"/>
            <w:lang w:val="en-US"/>
          </w:rPr>
        </w:pPr>
        <w:r>
          <w:rPr>
            <w:color w:val="808080" w:themeColor="background1" w:themeShade="80"/>
            <w:lang w:val="en-US"/>
          </w:rPr>
          <w:t>©</w:t>
        </w:r>
        <w:r w:rsidR="007F4943" w:rsidRPr="007F4943">
          <w:rPr>
            <w:color w:val="808080" w:themeColor="background1" w:themeShade="80"/>
            <w:lang w:val="en-US"/>
          </w:rPr>
          <w:t xml:space="preserve"> 2012 Enterprise jBilling </w:t>
        </w:r>
        <w:r w:rsidR="007F4943">
          <w:rPr>
            <w:color w:val="808080" w:themeColor="background1" w:themeShade="80"/>
            <w:lang w:val="en-US"/>
          </w:rPr>
          <w:t>Software Ltd. All right reserve</w:t>
        </w:r>
        <w:r w:rsidR="007F4943" w:rsidRPr="007F4943">
          <w:rPr>
            <w:color w:val="808080" w:themeColor="background1" w:themeShade="80"/>
            <w:lang w:val="en-US"/>
          </w:rPr>
          <w:t xml:space="preserve">d. Private and </w:t>
        </w:r>
        <w:r w:rsidRPr="007F4943">
          <w:rPr>
            <w:color w:val="808080" w:themeColor="background1" w:themeShade="80"/>
            <w:lang w:val="en-US"/>
          </w:rPr>
          <w:t>Confidential</w:t>
        </w:r>
      </w:p>
      <w:p w:rsidR="007F4943" w:rsidRDefault="007F494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808080" w:themeColor="background1" w:themeShade="80"/>
            <w:spacing w:val="60"/>
          </w:rPr>
        </w:pPr>
      </w:p>
      <w:p w:rsidR="00F50C64" w:rsidRDefault="00F50C6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808080" w:themeColor="background1" w:themeShade="80"/>
            <w:spacing w:val="60"/>
          </w:rPr>
          <w:t>Page</w:t>
        </w:r>
        <w:r w:rsidRPr="00F50C64">
          <w:t xml:space="preserve"> </w:t>
        </w:r>
        <w:r w:rsidR="005B4B64">
          <w:fldChar w:fldCharType="begin"/>
        </w:r>
        <w:r>
          <w:instrText xml:space="preserve"> PAGE   \* MERGEFORMAT </w:instrText>
        </w:r>
        <w:r w:rsidR="005B4B64">
          <w:fldChar w:fldCharType="separate"/>
        </w:r>
        <w:r w:rsidR="00B56D24">
          <w:rPr>
            <w:noProof/>
          </w:rPr>
          <w:t>3</w:t>
        </w:r>
        <w:r w:rsidR="005B4B64">
          <w:rPr>
            <w:noProof/>
          </w:rPr>
          <w:fldChar w:fldCharType="end"/>
        </w:r>
        <w:r>
          <w:t xml:space="preserve"> | </w:t>
        </w:r>
        <w:r w:rsidR="007F4943">
          <w:t>5</w:t>
        </w:r>
      </w:p>
    </w:sdtContent>
  </w:sdt>
  <w:p w:rsidR="00F50C64" w:rsidRDefault="00F50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F02" w:rsidRDefault="003C1F02" w:rsidP="00877E0B">
      <w:pPr>
        <w:spacing w:after="0" w:line="240" w:lineRule="auto"/>
      </w:pPr>
      <w:r>
        <w:separator/>
      </w:r>
    </w:p>
  </w:footnote>
  <w:footnote w:type="continuationSeparator" w:id="0">
    <w:p w:rsidR="003C1F02" w:rsidRDefault="003C1F02" w:rsidP="00877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E0B" w:rsidRDefault="001A6C72">
    <w:pPr>
      <w:pStyle w:val="Header"/>
    </w:pPr>
    <w:ins w:id="24" w:author="jmvidal" w:date="2012-07-06T17:52:00Z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13F129C2" wp14:editId="25DBBB4A">
            <wp:simplePos x="0" y="0"/>
            <wp:positionH relativeFrom="column">
              <wp:posOffset>-1147445</wp:posOffset>
            </wp:positionH>
            <wp:positionV relativeFrom="paragraph">
              <wp:posOffset>0</wp:posOffset>
            </wp:positionV>
            <wp:extent cx="7839710" cy="12528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-head solo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7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del w:id="25" w:author="jmvidal" w:date="2012-07-06T17:52:00Z">
      <w:r w:rsidR="00877E0B" w:rsidDel="001A6C72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1B0CAFA0" wp14:editId="50BA3E34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7865110" cy="8966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-head solo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51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del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2AC1"/>
    <w:multiLevelType w:val="hybridMultilevel"/>
    <w:tmpl w:val="C936A5A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1910A8"/>
    <w:multiLevelType w:val="hybridMultilevel"/>
    <w:tmpl w:val="C936A5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11348"/>
    <w:multiLevelType w:val="hybridMultilevel"/>
    <w:tmpl w:val="B18A6C2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932487"/>
    <w:multiLevelType w:val="hybridMultilevel"/>
    <w:tmpl w:val="FC5CD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70C8"/>
    <w:rsid w:val="00067090"/>
    <w:rsid w:val="000E14B1"/>
    <w:rsid w:val="00184A2F"/>
    <w:rsid w:val="001A6C72"/>
    <w:rsid w:val="001C31E8"/>
    <w:rsid w:val="0023436F"/>
    <w:rsid w:val="00234B30"/>
    <w:rsid w:val="00263D11"/>
    <w:rsid w:val="002B6F22"/>
    <w:rsid w:val="0036416F"/>
    <w:rsid w:val="003C1F02"/>
    <w:rsid w:val="003D4DF2"/>
    <w:rsid w:val="0040094C"/>
    <w:rsid w:val="00403405"/>
    <w:rsid w:val="004D47B6"/>
    <w:rsid w:val="005B4B64"/>
    <w:rsid w:val="005C670E"/>
    <w:rsid w:val="005D56A8"/>
    <w:rsid w:val="005F3F73"/>
    <w:rsid w:val="006036A2"/>
    <w:rsid w:val="00722659"/>
    <w:rsid w:val="00762158"/>
    <w:rsid w:val="007B4F8C"/>
    <w:rsid w:val="007F4943"/>
    <w:rsid w:val="008270C8"/>
    <w:rsid w:val="00835C48"/>
    <w:rsid w:val="00870ECC"/>
    <w:rsid w:val="00877E0B"/>
    <w:rsid w:val="008D5944"/>
    <w:rsid w:val="00900111"/>
    <w:rsid w:val="00951372"/>
    <w:rsid w:val="00973211"/>
    <w:rsid w:val="0098017E"/>
    <w:rsid w:val="00A06882"/>
    <w:rsid w:val="00A1411E"/>
    <w:rsid w:val="00A91DA0"/>
    <w:rsid w:val="00B55C8C"/>
    <w:rsid w:val="00B56D24"/>
    <w:rsid w:val="00B714E3"/>
    <w:rsid w:val="00B90638"/>
    <w:rsid w:val="00C165AE"/>
    <w:rsid w:val="00CA0FE0"/>
    <w:rsid w:val="00CE4327"/>
    <w:rsid w:val="00CE5451"/>
    <w:rsid w:val="00D112AB"/>
    <w:rsid w:val="00D37C14"/>
    <w:rsid w:val="00D41FCC"/>
    <w:rsid w:val="00D8168D"/>
    <w:rsid w:val="00E95D6C"/>
    <w:rsid w:val="00F50C64"/>
    <w:rsid w:val="00FE0CAB"/>
    <w:rsid w:val="00F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64"/>
  </w:style>
  <w:style w:type="paragraph" w:styleId="Heading1">
    <w:name w:val="heading 1"/>
    <w:basedOn w:val="Normal"/>
    <w:next w:val="Normal"/>
    <w:link w:val="Heading1Char"/>
    <w:uiPriority w:val="9"/>
    <w:qFormat/>
    <w:rsid w:val="00CA0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C8"/>
    <w:pPr>
      <w:ind w:left="720"/>
      <w:contextualSpacing/>
    </w:pPr>
  </w:style>
  <w:style w:type="character" w:customStyle="1" w:styleId="sc11">
    <w:name w:val="sc11"/>
    <w:basedOn w:val="DefaultParagraphFont"/>
    <w:rsid w:val="00C165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165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C165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165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C165AE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43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3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0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CA0FE0"/>
    <w:rPr>
      <w:smallCaps/>
      <w:color w:val="C0504D" w:themeColor="accent2"/>
      <w:u w:val="single"/>
    </w:rPr>
  </w:style>
  <w:style w:type="character" w:customStyle="1" w:styleId="sc161">
    <w:name w:val="sc161"/>
    <w:basedOn w:val="DefaultParagraphFont"/>
    <w:rsid w:val="00CA0F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CA0F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36416F"/>
    <w:rPr>
      <w:rFonts w:ascii="Courier New" w:hAnsi="Courier New" w:cs="Courier New" w:hint="default"/>
      <w:color w:val="0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E0B"/>
  </w:style>
  <w:style w:type="paragraph" w:styleId="Footer">
    <w:name w:val="footer"/>
    <w:basedOn w:val="Normal"/>
    <w:link w:val="FooterChar"/>
    <w:uiPriority w:val="99"/>
    <w:unhideWhenUsed/>
    <w:rsid w:val="0087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E0B"/>
  </w:style>
  <w:style w:type="paragraph" w:styleId="BalloonText">
    <w:name w:val="Balloon Text"/>
    <w:basedOn w:val="Normal"/>
    <w:link w:val="BalloonTextChar"/>
    <w:uiPriority w:val="99"/>
    <w:semiHidden/>
    <w:unhideWhenUsed/>
    <w:rsid w:val="00877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C8"/>
    <w:pPr>
      <w:ind w:left="720"/>
      <w:contextualSpacing/>
    </w:pPr>
  </w:style>
  <w:style w:type="character" w:customStyle="1" w:styleId="sc11">
    <w:name w:val="sc11"/>
    <w:basedOn w:val="DefaultParagraphFont"/>
    <w:rsid w:val="00C165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165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C165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165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C165AE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43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3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0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CA0FE0"/>
    <w:rPr>
      <w:smallCaps/>
      <w:color w:val="C0504D" w:themeColor="accent2"/>
      <w:u w:val="single"/>
    </w:rPr>
  </w:style>
  <w:style w:type="character" w:customStyle="1" w:styleId="sc161">
    <w:name w:val="sc161"/>
    <w:basedOn w:val="DefaultParagraphFont"/>
    <w:rsid w:val="00CA0F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CA0F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36416F"/>
    <w:rPr>
      <w:rFonts w:ascii="Courier New" w:hAnsi="Courier New" w:cs="Courier New" w:hint="default"/>
      <w:color w:val="0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E0B"/>
  </w:style>
  <w:style w:type="paragraph" w:styleId="Footer">
    <w:name w:val="footer"/>
    <w:basedOn w:val="Normal"/>
    <w:link w:val="FooterChar"/>
    <w:uiPriority w:val="99"/>
    <w:unhideWhenUsed/>
    <w:rsid w:val="0087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E0B"/>
  </w:style>
  <w:style w:type="paragraph" w:styleId="BalloonText">
    <w:name w:val="Balloon Text"/>
    <w:basedOn w:val="Normal"/>
    <w:link w:val="BalloonTextChar"/>
    <w:uiPriority w:val="99"/>
    <w:semiHidden/>
    <w:unhideWhenUsed/>
    <w:rsid w:val="00877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7FA74B-0D9F-473D-9572-BAA0DCFFA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924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jmvidal</dc:creator>
  <cp:lastModifiedBy>jmvidal</cp:lastModifiedBy>
  <cp:revision>48</cp:revision>
  <dcterms:created xsi:type="dcterms:W3CDTF">2012-07-05T15:35:00Z</dcterms:created>
  <dcterms:modified xsi:type="dcterms:W3CDTF">2012-07-06T20:53:00Z</dcterms:modified>
</cp:coreProperties>
</file>